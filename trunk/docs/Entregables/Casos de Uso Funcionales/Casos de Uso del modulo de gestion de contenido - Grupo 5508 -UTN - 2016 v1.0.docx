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7466CE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7466CE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565BC0" w:rsidRPr="007466CE" w:rsidRDefault="008435F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Documento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 Caso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Uso </w:t>
      </w:r>
      <w:r w:rsidR="00BC16ED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correspondientes al 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Módulo</w:t>
      </w:r>
      <w:r w:rsidR="000C76BB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de </w:t>
      </w:r>
      <w:r w:rsidR="00106B84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Gestión de </w:t>
      </w:r>
      <w:r w:rsidR="000A3981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Contenido</w:t>
      </w:r>
      <w:r w:rsidR="00565BC0" w:rsidRPr="007466C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7466CE" w:rsidRDefault="004F67EC" w:rsidP="004F67EC">
      <w:pPr>
        <w:pStyle w:val="Title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7466CE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7466CE" w:rsidTr="000C76BB">
        <w:tc>
          <w:tcPr>
            <w:tcW w:w="19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7466CE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7466CE" w:rsidRDefault="009E6DA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7466CE" w:rsidRDefault="009E6DA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7466CE" w:rsidRDefault="009E6DA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9E6DA8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7466CE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7466CE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7466CE" w:rsidRDefault="009E6DA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7466CE" w:rsidTr="000C76BB">
        <w:tc>
          <w:tcPr>
            <w:tcW w:w="1985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7466CE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7466CE" w:rsidRDefault="009E6DA8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7466CE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7466CE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7466CE" w:rsidRDefault="004262B0" w:rsidP="004262B0">
      <w:pPr>
        <w:pStyle w:val="Title"/>
        <w:jc w:val="left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7466CE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DB035E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r w:rsidRPr="00DB035E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Director de Cátedra: </w:t>
      </w:r>
      <w:r w:rsidRPr="00DB035E">
        <w:rPr>
          <w:rFonts w:ascii="Arial" w:eastAsia="Arial" w:hAnsi="Arial" w:cs="Arial"/>
          <w:i/>
          <w:sz w:val="22"/>
          <w:szCs w:val="22"/>
          <w:lang w:val="pt-BR"/>
        </w:rPr>
        <w:t>Dra. Inés Casanovas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7466CE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7466CE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7466CE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7466CE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7466CE" w:rsidRDefault="00565BC0">
      <w:pPr>
        <w:pStyle w:val="Title"/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7466CE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A3981">
            <w:pPr>
              <w:pStyle w:val="Header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13/10/2016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 w:rsidP="00F4656E">
            <w:pPr>
              <w:pStyle w:val="Caption"/>
              <w:rPr>
                <w:lang w:val="es-AR"/>
              </w:rPr>
            </w:pPr>
            <w:r w:rsidRPr="000A3981">
              <w:rPr>
                <w:rFonts w:ascii="Arial" w:hAnsi="Arial" w:cs="Arial"/>
                <w:b w:val="0"/>
                <w:bCs w:val="0"/>
                <w:sz w:val="22"/>
                <w:szCs w:val="22"/>
                <w:u w:val="none"/>
                <w:lang w:val="es-AR"/>
              </w:rPr>
              <w:t xml:space="preserve">Creación de </w:t>
            </w:r>
            <w:r w:rsidR="002F6368" w:rsidRPr="000A3981">
              <w:rPr>
                <w:rFonts w:ascii="Arial" w:hAnsi="Arial" w:cs="Arial"/>
                <w:b w:val="0"/>
                <w:bCs w:val="0"/>
                <w:sz w:val="22"/>
                <w:szCs w:val="22"/>
                <w:u w:val="none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565BC0" w:rsidRPr="000E180A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21/10/2016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 w:rsidP="000E180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Incorporación de nuevo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caso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de uso y modificación de CU-GDC-002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0E180A" w:rsidP="0091601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Cinthia Montañez</w:t>
            </w:r>
          </w:p>
        </w:tc>
      </w:tr>
      <w:tr w:rsidR="006964E7" w:rsidRPr="000E180A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4E7" w:rsidRDefault="006964E7" w:rsidP="006964E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565BC0" w:rsidRPr="000E180A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7466CE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565BC0" w:rsidRPr="007466CE" w:rsidRDefault="00565BC0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</w:p>
    <w:p w:rsidR="00565BC0" w:rsidRPr="007466CE" w:rsidRDefault="00565BC0">
      <w:pPr>
        <w:rPr>
          <w:rFonts w:ascii="Arial" w:hAnsi="Arial" w:cs="Arial"/>
          <w:sz w:val="22"/>
          <w:szCs w:val="22"/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0A3981" w:rsidTr="00D517EE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7466CE" w:rsidRDefault="009F1160" w:rsidP="00D517EE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7466CE" w:rsidRDefault="000A3981" w:rsidP="000A3981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CU-GDC</w:t>
            </w:r>
            <w:r w:rsidR="009F1160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-001-</w:t>
            </w:r>
            <w:r w:rsidR="00B9589F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 w:rsidR="009F1160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Ingreso de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usuario docente</w:t>
            </w:r>
          </w:p>
        </w:tc>
      </w:tr>
      <w:tr w:rsidR="009F1160" w:rsidRPr="009F4738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7466CE" w:rsidRDefault="009F1160" w:rsidP="000A3981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Ingreso al sistema con un usuario </w:t>
            </w:r>
            <w:r w:rsidR="000A3981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7466CE" w:rsidRDefault="000A3981" w:rsidP="00D517EE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9F1160" w:rsidRPr="009F4738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7466CE" w:rsidRDefault="009F1160" w:rsidP="000E180A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Ya debe existir el </w:t>
            </w:r>
            <w:r w:rsidR="000A3981"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7466CE" w:rsidRDefault="006A32CA" w:rsidP="006A32CA">
            <w:pPr>
              <w:spacing w:before="100" w:after="100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c>
          <w:tcPr>
            <w:tcW w:w="2073" w:type="dxa"/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7466CE" w:rsidRDefault="006A32CA" w:rsidP="00D517E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9F1160" w:rsidRPr="009F4738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s-AR"/>
              </w:rPr>
              <w:t>El actor ingresa a la dirección web correspondiente</w:t>
            </w:r>
            <w:r w:rsidR="00BB2A58">
              <w:rPr>
                <w:rFonts w:ascii="Arial" w:hAnsi="Arial" w:cs="Arial"/>
                <w:sz w:val="22"/>
                <w:szCs w:val="22"/>
                <w:lang w:val="es-AR" w:eastAsia="es-AR"/>
              </w:rPr>
              <w:t>.</w:t>
            </w:r>
          </w:p>
        </w:tc>
      </w:tr>
      <w:tr w:rsidR="009F1160" w:rsidRPr="009F4738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9F1160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presenta una pantalla 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para el ingreso del usuario con los campos 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correspondientes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191393" w:rsidTr="00D517EE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7466CE" w:rsidRDefault="001A76C6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actor completa</w:t>
            </w:r>
            <w:r w:rsidR="009F1160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los datos que corresponden</w:t>
            </w:r>
            <w:r w:rsidR="00C615D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1.</w:t>
            </w:r>
          </w:p>
        </w:tc>
      </w:tr>
      <w:tr w:rsidR="00366D6F" w:rsidRPr="00191393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366D6F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sistema realiza una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validación</w:t>
            </w:r>
            <w:r w:rsidR="006B3036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 xml:space="preserve"> Ver nota 2.</w:t>
            </w:r>
          </w:p>
        </w:tc>
      </w:tr>
      <w:tr w:rsidR="009F1160" w:rsidRPr="009F4738" w:rsidTr="00D517EE">
        <w:trPr>
          <w:cantSplit/>
        </w:trPr>
        <w:tc>
          <w:tcPr>
            <w:tcW w:w="9221" w:type="dxa"/>
            <w:gridSpan w:val="2"/>
          </w:tcPr>
          <w:p w:rsidR="009F1160" w:rsidRPr="007466CE" w:rsidRDefault="009F1160" w:rsidP="00AE1FA0">
            <w:pPr>
              <w:numPr>
                <w:ilvl w:val="0"/>
                <w:numId w:val="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la pantalla inicial</w:t>
            </w:r>
            <w:r w:rsidR="006A32CA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B9589F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9F1160" w:rsidRPr="009F4738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7466CE" w:rsidRDefault="00366D6F" w:rsidP="00AE1FA0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>ma muestra un mensaje de error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8471A1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DB035E" w:rsidRPr="007466CE">
              <w:rPr>
                <w:rFonts w:ascii="Arial" w:hAnsi="Arial" w:cs="Arial"/>
                <w:sz w:val="22"/>
                <w:szCs w:val="22"/>
                <w:lang w:val="es-AR"/>
              </w:rPr>
              <w:t>El usuario y/o contraseña son incorrectos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”</w:t>
            </w:r>
          </w:p>
        </w:tc>
      </w:tr>
      <w:tr w:rsidR="00366D6F" w:rsidRPr="009F4738" w:rsidTr="00D517EE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Pr="007466CE" w:rsidRDefault="00DB035E" w:rsidP="00AE1FA0">
            <w:pPr>
              <w:numPr>
                <w:ilvl w:val="1"/>
                <w:numId w:val="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Vuelve al curso normal punto 2</w:t>
            </w:r>
            <w:r w:rsidR="00BB2A58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4105E6" w:rsidP="00B9589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>Diseño Interfaces - Incremento 1</w:t>
            </w:r>
          </w:p>
        </w:tc>
      </w:tr>
      <w:tr w:rsidR="009F1160" w:rsidRPr="007466CE" w:rsidTr="00D517EE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7466CE" w:rsidRDefault="009F1160" w:rsidP="00D517EE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DB035E" w:rsidRPr="009F4738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DB035E" w:rsidRDefault="00BB2A58" w:rsidP="00366D6F">
            <w:pPr>
              <w:tabs>
                <w:tab w:val="left" w:pos="3944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</w:t>
            </w:r>
            <w:r w:rsidR="00DB035E">
              <w:rPr>
                <w:rFonts w:ascii="Arial" w:hAnsi="Arial" w:cs="Arial"/>
                <w:sz w:val="22"/>
                <w:szCs w:val="22"/>
                <w:lang w:val="es-AR"/>
              </w:rPr>
              <w:t xml:space="preserve"> Campos: Usuario (alfanumérico y caracteres especiales)</w:t>
            </w:r>
          </w:p>
          <w:p w:rsidR="00DB035E" w:rsidRPr="007466CE" w:rsidRDefault="00DB035E" w:rsidP="00F44EDA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</w:t>
            </w:r>
            <w:r w:rsidR="00F44EDA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              Contraseña (alfanumérica y caracteres especiales)</w:t>
            </w:r>
          </w:p>
        </w:tc>
      </w:tr>
      <w:tr w:rsidR="009F1160" w:rsidRPr="009F4738" w:rsidTr="00D517EE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7466CE" w:rsidRDefault="00BB2A58" w:rsidP="00BB2A58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Nota 2:</w:t>
            </w:r>
            <w:r w:rsidR="006B3036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</w:t>
            </w:r>
            <w:r w:rsidR="00366D6F" w:rsidRPr="007466C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 El sistema valida que el usuario y contraseña correspondan a un usuario creado</w:t>
            </w:r>
          </w:p>
        </w:tc>
      </w:tr>
      <w:tr w:rsidR="009F1160" w:rsidRPr="00BB2A58" w:rsidTr="00D517EE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7466CE" w:rsidRDefault="009F1160" w:rsidP="00D517EE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366D6F" w:rsidRPr="00BB2A58" w:rsidTr="00D517EE">
        <w:trPr>
          <w:cantSplit/>
        </w:trPr>
        <w:tc>
          <w:tcPr>
            <w:tcW w:w="9221" w:type="dxa"/>
            <w:gridSpan w:val="2"/>
          </w:tcPr>
          <w:p w:rsidR="00366D6F" w:rsidRPr="007466CE" w:rsidRDefault="006A32CA" w:rsidP="00DB035E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  <w:t>N/A</w:t>
            </w:r>
          </w:p>
        </w:tc>
      </w:tr>
    </w:tbl>
    <w:p w:rsidR="00E52BA9" w:rsidRDefault="00E52BA9" w:rsidP="000A3981">
      <w:pPr>
        <w:rPr>
          <w:rFonts w:ascii="Arial" w:hAnsi="Arial" w:cs="Arial"/>
          <w:sz w:val="22"/>
          <w:szCs w:val="22"/>
          <w:lang w:val="es-AR"/>
        </w:rPr>
      </w:pPr>
    </w:p>
    <w:p w:rsidR="00E52BA9" w:rsidRPr="006C362E" w:rsidRDefault="009F1160" w:rsidP="000A3981">
      <w:pPr>
        <w:rPr>
          <w:lang w:val="es-AR"/>
        </w:rPr>
      </w:pPr>
      <w:r w:rsidRPr="007466CE">
        <w:rPr>
          <w:rFonts w:ascii="Arial" w:hAnsi="Arial" w:cs="Arial"/>
          <w:sz w:val="22"/>
          <w:szCs w:val="22"/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52BA9" w:rsidRPr="00B75456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E52BA9" w:rsidRPr="007466CE" w:rsidRDefault="00E52BA9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52BA9" w:rsidRPr="007466CE" w:rsidRDefault="00E52BA9" w:rsidP="00744A7E">
            <w:pPr>
              <w:pStyle w:val="Heading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="0016178A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GDC</w:t>
            </w:r>
            <w:r w:rsidR="0016178A"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</w:t>
            </w:r>
            <w:r w:rsidRPr="007466C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002-</w:t>
            </w:r>
            <w:r w:rsidR="00744A7E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Agregar Temas</w:t>
            </w:r>
          </w:p>
        </w:tc>
      </w:tr>
      <w:tr w:rsidR="00E52BA9" w:rsidRPr="00B75456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Creación de un ejercicio</w:t>
            </w:r>
          </w:p>
        </w:tc>
      </w:tr>
      <w:tr w:rsidR="00E52BA9" w:rsidRPr="007466CE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E52BA9" w:rsidRPr="009F4738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E52BA9" w:rsidRPr="00E52BA9" w:rsidRDefault="00E52BA9" w:rsidP="00E52BA9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(CU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001)</w:t>
            </w:r>
          </w:p>
        </w:tc>
      </w:tr>
      <w:tr w:rsidR="00E52BA9" w:rsidRPr="009F4738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52BA9" w:rsidRPr="007466CE" w:rsidRDefault="00E52BA9" w:rsidP="00744A7E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tema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E52BA9" w:rsidRPr="007466CE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52BA9" w:rsidRPr="007466CE" w:rsidRDefault="00E52BA9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E52BA9" w:rsidRPr="007466CE" w:rsidTr="0014616F">
        <w:tc>
          <w:tcPr>
            <w:tcW w:w="2073" w:type="dxa"/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52BA9" w:rsidRPr="00C615D0" w:rsidRDefault="00E52BA9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E52BA9" w:rsidRPr="009F4738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9F473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 w:rsidR="009F4738">
              <w:rPr>
                <w:rFonts w:ascii="Arial" w:hAnsi="Arial" w:cs="Arial"/>
                <w:sz w:val="22"/>
                <w:szCs w:val="22"/>
                <w:lang w:val="es-AR"/>
              </w:rPr>
              <w:t>cursos – editar curso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9F4738" w:rsidRPr="009F4738" w:rsidTr="0014616F">
        <w:trPr>
          <w:cantSplit/>
        </w:trPr>
        <w:tc>
          <w:tcPr>
            <w:tcW w:w="9221" w:type="dxa"/>
            <w:gridSpan w:val="2"/>
          </w:tcPr>
          <w:p w:rsidR="009F4738" w:rsidRPr="007466CE" w:rsidRDefault="009F4738" w:rsidP="009F473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un listado de cursos.</w:t>
            </w:r>
          </w:p>
        </w:tc>
      </w:tr>
      <w:tr w:rsidR="009F4738" w:rsidRPr="009F4738" w:rsidTr="0014616F">
        <w:trPr>
          <w:cantSplit/>
        </w:trPr>
        <w:tc>
          <w:tcPr>
            <w:tcW w:w="9221" w:type="dxa"/>
            <w:gridSpan w:val="2"/>
          </w:tcPr>
          <w:p w:rsidR="009F4738" w:rsidRDefault="009F4738" w:rsidP="009F473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3- El actor selecciona editar curso – nuevo tema.</w:t>
            </w:r>
          </w:p>
        </w:tc>
      </w:tr>
      <w:tr w:rsidR="00E52BA9" w:rsidRPr="009F4738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867499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2- El sistema le muestra el formulario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Ver nota 1.</w:t>
            </w:r>
          </w:p>
        </w:tc>
      </w:tr>
      <w:tr w:rsidR="00E52BA9" w:rsidRPr="009F4738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E52BA9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 w:rsidR="006B086A">
              <w:rPr>
                <w:rFonts w:ascii="Arial" w:hAnsi="Arial" w:cs="Arial"/>
                <w:sz w:val="22"/>
                <w:szCs w:val="22"/>
                <w:lang w:val="es-AR"/>
              </w:rPr>
              <w:t xml:space="preserve">actor </w:t>
            </w:r>
            <w:r w:rsidR="00867499">
              <w:rPr>
                <w:rFonts w:ascii="Arial" w:hAnsi="Arial" w:cs="Arial"/>
                <w:sz w:val="22"/>
                <w:szCs w:val="22"/>
                <w:lang w:val="es-AR"/>
              </w:rPr>
              <w:t>completa los campos correspondientes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744A7E" w:rsidRPr="00590FDB" w:rsidTr="0014616F">
        <w:trPr>
          <w:cantSplit/>
        </w:trPr>
        <w:tc>
          <w:tcPr>
            <w:tcW w:w="9221" w:type="dxa"/>
            <w:gridSpan w:val="2"/>
          </w:tcPr>
          <w:p w:rsidR="00744A7E" w:rsidRDefault="00744A7E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sistema le ofrece las opciones para cargar los conceptos teóricos. Ver CU-GDC-003</w:t>
            </w:r>
          </w:p>
        </w:tc>
      </w:tr>
      <w:tr w:rsidR="00903BDD" w:rsidRPr="009F4738" w:rsidTr="0014616F">
        <w:trPr>
          <w:cantSplit/>
        </w:trPr>
        <w:tc>
          <w:tcPr>
            <w:tcW w:w="9221" w:type="dxa"/>
            <w:gridSpan w:val="2"/>
          </w:tcPr>
          <w:p w:rsidR="00903BDD" w:rsidRDefault="006753CC" w:rsidP="00903BDD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867499">
              <w:rPr>
                <w:rFonts w:ascii="Arial" w:hAnsi="Arial" w:cs="Arial"/>
                <w:sz w:val="22"/>
                <w:szCs w:val="22"/>
                <w:lang w:val="es-AR"/>
              </w:rPr>
              <w:t xml:space="preserve"> -</w:t>
            </w:r>
            <w:r w:rsidR="00903BDD">
              <w:rPr>
                <w:rFonts w:ascii="Arial" w:hAnsi="Arial" w:cs="Arial"/>
                <w:sz w:val="22"/>
                <w:szCs w:val="22"/>
                <w:lang w:val="es-AR"/>
              </w:rPr>
              <w:t>El actor selecciona la opción guardar</w:t>
            </w:r>
          </w:p>
        </w:tc>
      </w:tr>
      <w:tr w:rsidR="00E52BA9" w:rsidRPr="009F4738" w:rsidTr="0014616F">
        <w:trPr>
          <w:cantSplit/>
        </w:trPr>
        <w:tc>
          <w:tcPr>
            <w:tcW w:w="9221" w:type="dxa"/>
            <w:gridSpan w:val="2"/>
          </w:tcPr>
          <w:p w:rsidR="00E52BA9" w:rsidRPr="007466CE" w:rsidRDefault="006753CC" w:rsidP="00F4560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 w:rsidR="00F45602"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E52BA9" w:rsidRPr="009F4738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E52BA9" w:rsidRPr="007466CE" w:rsidRDefault="006753CC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E52BA9" w:rsidRPr="007466CE" w:rsidRDefault="006753CC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 w:rsidR="00E52BA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 w:rsidR="00867499"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 w:rsidR="00E52BA9"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E52BA9" w:rsidRPr="007466CE" w:rsidRDefault="00E52BA9" w:rsidP="006753CC">
            <w:pPr>
              <w:pStyle w:val="ContenidodeTabla"/>
              <w:numPr>
                <w:ilvl w:val="1"/>
                <w:numId w:val="13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E52BA9" w:rsidRPr="007466CE" w:rsidRDefault="006753CC" w:rsidP="00867499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867499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modificados.</w:t>
            </w:r>
          </w:p>
          <w:p w:rsidR="00E52BA9" w:rsidRPr="007466CE" w:rsidRDefault="006753CC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5</w:t>
            </w:r>
            <w:r w:rsidR="00E52BA9"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.5 </w:t>
            </w:r>
            <w:r w:rsidR="00E52BA9">
              <w:rPr>
                <w:rFonts w:ascii="Arial" w:hAnsi="Arial" w:cs="Arial"/>
                <w:sz w:val="22"/>
                <w:szCs w:val="22"/>
                <w:lang w:val="es-AR"/>
              </w:rPr>
              <w:t>El caso de uso vuelve al curso normal punto 2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52BA9" w:rsidRPr="007466CE" w:rsidRDefault="00E52BA9" w:rsidP="0014616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 w:rsidR="00867499"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E52BA9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52BA9" w:rsidRPr="007466CE" w:rsidRDefault="00E52BA9" w:rsidP="0014616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E52BA9" w:rsidRPr="00B75456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B086A" w:rsidRDefault="00867499" w:rsidP="00867499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</w:t>
            </w:r>
          </w:p>
          <w:p w:rsidR="00867499" w:rsidRDefault="00744A7E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Nombre del tema (Tipo texto 100 caracteres)</w:t>
            </w:r>
          </w:p>
          <w:p w:rsidR="009F4738" w:rsidRDefault="009F4738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Copete (tipo texto 255 caracteres)</w:t>
            </w:r>
          </w:p>
          <w:p w:rsidR="00744A7E" w:rsidRDefault="00744A7E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</w:t>
            </w:r>
            <w:r w:rsidR="009F724F">
              <w:rPr>
                <w:rFonts w:ascii="Arial" w:hAnsi="Arial" w:cs="Arial"/>
                <w:sz w:val="22"/>
                <w:szCs w:val="22"/>
                <w:lang w:val="es-AR"/>
              </w:rPr>
              <w:t>escripción del tema (Tipo Texto 578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caracteres)</w:t>
            </w:r>
          </w:p>
          <w:p w:rsidR="009F724F" w:rsidRDefault="009F724F" w:rsidP="00CA40E9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Orden (numero entero)</w:t>
            </w:r>
          </w:p>
          <w:p w:rsidR="00744A7E" w:rsidRPr="009F4738" w:rsidRDefault="00744A7E" w:rsidP="005F13C2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Temas correlativos (Tipo </w:t>
            </w:r>
            <w:r w:rsidR="005F13C2">
              <w:rPr>
                <w:rFonts w:ascii="Arial" w:hAnsi="Arial" w:cs="Arial"/>
                <w:sz w:val="22"/>
                <w:szCs w:val="22"/>
                <w:lang w:val="es-AR"/>
              </w:rPr>
              <w:t>lista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de temas</w:t>
            </w:r>
            <w:r w:rsidR="009F724F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</w:tc>
      </w:tr>
      <w:tr w:rsidR="00E52BA9" w:rsidRPr="00643E03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52BA9" w:rsidRPr="007466CE" w:rsidRDefault="00E52BA9" w:rsidP="0014616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E52BA9" w:rsidRPr="00643E03" w:rsidTr="0014616F">
        <w:trPr>
          <w:cantSplit/>
        </w:trPr>
        <w:tc>
          <w:tcPr>
            <w:tcW w:w="9221" w:type="dxa"/>
            <w:gridSpan w:val="2"/>
          </w:tcPr>
          <w:p w:rsidR="00E52BA9" w:rsidRPr="001943C0" w:rsidRDefault="00E52BA9" w:rsidP="0014616F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:rsidR="007466CE" w:rsidRDefault="007466CE" w:rsidP="000A3981">
      <w:pPr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178A" w:rsidRPr="00643E03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16178A" w:rsidRPr="007466CE" w:rsidRDefault="0016178A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lastRenderedPageBreak/>
              <w:t>Caso de Uso</w:t>
            </w:r>
          </w:p>
        </w:tc>
        <w:tc>
          <w:tcPr>
            <w:tcW w:w="7148" w:type="dxa"/>
          </w:tcPr>
          <w:p w:rsidR="0016178A" w:rsidRPr="0016178A" w:rsidRDefault="0016178A" w:rsidP="00744A7E">
            <w:pPr>
              <w:pStyle w:val="ContenidodeTabla"/>
              <w:numPr>
                <w:ilvl w:val="0"/>
                <w:numId w:val="9"/>
              </w:numPr>
              <w:suppressAutoHyphens/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</w:pPr>
            <w:r w:rsidRPr="0016178A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 GDC-003-</w:t>
            </w:r>
            <w:r w:rsidRPr="0016178A"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 xml:space="preserve"> </w:t>
            </w:r>
            <w:r w:rsidR="00744A7E">
              <w:rPr>
                <w:rFonts w:ascii="Arial" w:hAnsi="Arial" w:cs="Arial"/>
                <w:b/>
                <w:sz w:val="22"/>
                <w:szCs w:val="22"/>
                <w:lang w:val="es-AR" w:eastAsia="en-US"/>
              </w:rPr>
              <w:t>Agregar Conceptos</w:t>
            </w:r>
          </w:p>
        </w:tc>
      </w:tr>
      <w:tr w:rsidR="0016178A" w:rsidRPr="009F4738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178A" w:rsidRPr="007466CE" w:rsidRDefault="00744A7E" w:rsidP="0014616F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Agregar conceptos tipos teóricos a los temas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16178A" w:rsidRPr="009F4738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16178A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001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  <w:p w:rsidR="00643E03" w:rsidRPr="00E52BA9" w:rsidRDefault="00643E03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debe estar ejecutando CU-GDC-002</w:t>
            </w:r>
          </w:p>
        </w:tc>
      </w:tr>
      <w:tr w:rsidR="0016178A" w:rsidRPr="009F4738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178A" w:rsidRPr="007466CE" w:rsidRDefault="0016178A" w:rsidP="00744A7E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Quedan persistidos los Datos del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concepto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178A" w:rsidRPr="00C615D0" w:rsidRDefault="0016178A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16178A" w:rsidRPr="009F4738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6753CC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1- </w:t>
            </w:r>
            <w:r w:rsidR="0014616F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presenta la opción para cargar conceptos</w:t>
            </w:r>
          </w:p>
        </w:tc>
      </w:tr>
      <w:tr w:rsidR="0016178A" w:rsidRPr="00744A7E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744A7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</w:t>
            </w:r>
            <w:r w:rsidR="00744A7E"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correspondientes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 Ver nota 1.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sistema le ofrece la opción para cargar actividades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  <w:r w:rsidR="005F13C2" w:rsidRPr="005F13C2">
              <w:rPr>
                <w:rFonts w:ascii="Arial" w:hAnsi="Arial" w:cs="Arial"/>
                <w:sz w:val="22"/>
                <w:szCs w:val="22"/>
                <w:lang w:val="es-AR"/>
              </w:rPr>
              <w:t xml:space="preserve">Ver </w:t>
            </w:r>
            <w:r w:rsidR="005F13C2" w:rsidRPr="005F13C2">
              <w:rPr>
                <w:rFonts w:ascii="Arial" w:hAnsi="Arial" w:cs="Arial"/>
                <w:bCs/>
                <w:iCs/>
                <w:sz w:val="22"/>
                <w:szCs w:val="22"/>
                <w:lang w:val="es-AR"/>
              </w:rPr>
              <w:t>CU- GDC-005</w:t>
            </w:r>
          </w:p>
        </w:tc>
      </w:tr>
      <w:tr w:rsidR="006753CC" w:rsidRPr="009F4738" w:rsidTr="006753CC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6753CC" w:rsidRDefault="006753CC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4- El actor selecciona la opción guardar</w:t>
            </w:r>
            <w:r w:rsidR="005F13C2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6753CC" w:rsidRPr="009F4738" w:rsidTr="006753CC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clear" w:color="auto" w:fill="auto"/>
          </w:tcPr>
          <w:p w:rsidR="006753CC" w:rsidRPr="007466CE" w:rsidRDefault="006753CC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6753CC" w:rsidRPr="005F13C2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753CC" w:rsidRPr="007466CE" w:rsidRDefault="006753CC" w:rsidP="006753CC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6753CC" w:rsidRPr="009F4738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6753CC" w:rsidRPr="007466CE" w:rsidRDefault="006753CC" w:rsidP="006753CC">
            <w:pPr>
              <w:pStyle w:val="ContenidodeTabla"/>
              <w:numPr>
                <w:ilvl w:val="1"/>
                <w:numId w:val="8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4.4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presenta la Pantalla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del punto 2 del caso de uso CU-GDC-002</w:t>
            </w:r>
          </w:p>
          <w:p w:rsidR="006753CC" w:rsidRPr="007466CE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</w:p>
        </w:tc>
      </w:tr>
      <w:tr w:rsidR="006753CC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753CC" w:rsidRPr="007466CE" w:rsidRDefault="006753CC" w:rsidP="006753CC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6753CC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753CC" w:rsidRPr="007466CE" w:rsidRDefault="006753CC" w:rsidP="006753CC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6753CC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6753CC" w:rsidRPr="007466CE" w:rsidRDefault="006753CC" w:rsidP="006753CC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6753CC" w:rsidRPr="00744A7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753CC" w:rsidRDefault="006753CC" w:rsidP="006753CC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Nota 1: Campos:</w:t>
            </w:r>
          </w:p>
          <w:p w:rsidR="009F724F" w:rsidRDefault="009F724F" w:rsidP="009F724F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Nombre del </w:t>
            </w:r>
            <w:r w:rsidR="005F13C2">
              <w:rPr>
                <w:rFonts w:ascii="Arial" w:hAnsi="Arial" w:cs="Arial"/>
                <w:sz w:val="22"/>
                <w:szCs w:val="22"/>
                <w:lang w:val="es-AR"/>
              </w:rPr>
              <w:t xml:space="preserve">concepto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(Tipo texto 100 caracteres)</w:t>
            </w:r>
          </w:p>
          <w:p w:rsidR="009F724F" w:rsidRDefault="005F13C2" w:rsidP="009F724F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Descripción corta</w:t>
            </w:r>
            <w:r w:rsidR="009F724F">
              <w:rPr>
                <w:rFonts w:ascii="Arial" w:hAnsi="Arial" w:cs="Arial"/>
                <w:sz w:val="22"/>
                <w:szCs w:val="22"/>
                <w:lang w:val="es-AR"/>
              </w:rPr>
              <w:t xml:space="preserve"> (tipo texto 255 caracteres)</w:t>
            </w:r>
          </w:p>
          <w:p w:rsidR="009F724F" w:rsidRDefault="009F724F" w:rsidP="009F724F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Descripción del </w:t>
            </w:r>
            <w:r w:rsidR="005F13C2">
              <w:rPr>
                <w:rFonts w:ascii="Arial" w:hAnsi="Arial" w:cs="Arial"/>
                <w:sz w:val="22"/>
                <w:szCs w:val="22"/>
                <w:lang w:val="es-AR"/>
              </w:rPr>
              <w:t>concepto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(Tipo Texto 578 caracteres)</w:t>
            </w:r>
          </w:p>
          <w:p w:rsidR="009F724F" w:rsidRDefault="009F724F" w:rsidP="009F724F">
            <w:pPr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Orden (numero entero)</w:t>
            </w:r>
          </w:p>
          <w:p w:rsidR="006753CC" w:rsidRPr="005F13C2" w:rsidRDefault="005F13C2" w:rsidP="005F13C2">
            <w:pPr>
              <w:pStyle w:val="ContenidodeTabla"/>
              <w:numPr>
                <w:ilvl w:val="0"/>
                <w:numId w:val="12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Conceptos</w:t>
            </w:r>
            <w:r w:rsidR="009F724F">
              <w:rPr>
                <w:rFonts w:ascii="Arial" w:hAnsi="Arial" w:cs="Arial"/>
                <w:sz w:val="22"/>
                <w:szCs w:val="22"/>
                <w:lang w:val="es-AR"/>
              </w:rPr>
              <w:t xml:space="preserve"> correlativos (Tipo lista de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conceptos</w:t>
            </w:r>
            <w:r w:rsidR="009F724F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</w:tc>
      </w:tr>
      <w:tr w:rsidR="006753CC" w:rsidRPr="00744A7E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6753CC" w:rsidRPr="007466CE" w:rsidRDefault="006753CC" w:rsidP="006753CC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6753CC" w:rsidRPr="00744A7E" w:rsidTr="0014616F">
        <w:trPr>
          <w:cantSplit/>
        </w:trPr>
        <w:tc>
          <w:tcPr>
            <w:tcW w:w="9221" w:type="dxa"/>
            <w:gridSpan w:val="2"/>
          </w:tcPr>
          <w:p w:rsidR="006753CC" w:rsidRPr="001943C0" w:rsidRDefault="006753CC" w:rsidP="006753CC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</w:p>
        </w:tc>
      </w:tr>
    </w:tbl>
    <w:p w:rsidR="0016178A" w:rsidRDefault="0016178A" w:rsidP="000A3981">
      <w:pPr>
        <w:rPr>
          <w:lang w:val="es-AR"/>
        </w:rPr>
      </w:pPr>
    </w:p>
    <w:p w:rsidR="009F724F" w:rsidRDefault="00381DFB" w:rsidP="000A3981">
      <w:pPr>
        <w:rPr>
          <w:lang w:val="es-AR"/>
        </w:rPr>
      </w:pPr>
      <w:r>
        <w:rPr>
          <w:lang w:val="es-AR"/>
        </w:rPr>
        <w:br w:type="page"/>
      </w:r>
      <w:bookmarkStart w:id="0" w:name="_GoBack"/>
      <w:bookmarkEnd w:id="0"/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178A" w:rsidRPr="00744A7E" w:rsidTr="0014616F">
        <w:trPr>
          <w:trHeight w:val="560"/>
        </w:trPr>
        <w:tc>
          <w:tcPr>
            <w:tcW w:w="2073" w:type="dxa"/>
            <w:shd w:val="pct10" w:color="auto" w:fill="FFFFFF"/>
          </w:tcPr>
          <w:p w:rsidR="0016178A" w:rsidRPr="007466CE" w:rsidRDefault="0016178A" w:rsidP="0014616F">
            <w:pPr>
              <w:pStyle w:val="Heading2"/>
              <w:spacing w:before="0" w:after="0" w:line="240" w:lineRule="auto"/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sz w:val="22"/>
                <w:szCs w:val="22"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178A" w:rsidRPr="0016178A" w:rsidRDefault="00744A7E" w:rsidP="005F13C2">
            <w:pPr>
              <w:pStyle w:val="Heading3"/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CU- GDC-005</w:t>
            </w:r>
            <w:r w:rsidR="0016178A" w:rsidRPr="0016178A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-</w:t>
            </w:r>
            <w:r w:rsidR="0016178A" w:rsidRPr="0016178A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  <w:r w:rsidR="005F13C2">
              <w:rPr>
                <w:rFonts w:ascii="Arial" w:hAnsi="Arial" w:cs="Arial"/>
                <w:b/>
                <w:sz w:val="22"/>
                <w:szCs w:val="22"/>
                <w:lang w:val="es-AR"/>
              </w:rPr>
              <w:t>Actividad</w:t>
            </w:r>
          </w:p>
        </w:tc>
      </w:tr>
      <w:tr w:rsidR="0016178A" w:rsidRPr="009F4738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178A" w:rsidRPr="007466CE" w:rsidRDefault="0016178A" w:rsidP="006753CC">
            <w:pPr>
              <w:ind w:left="169"/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actividad de tipo completar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Actores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ind w:left="169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</w:p>
        </w:tc>
      </w:tr>
      <w:tr w:rsidR="0016178A" w:rsidRPr="009F4738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Ya debe existir el rol de 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y el mismo debe estar asociado a un usuario</w:t>
            </w:r>
          </w:p>
          <w:p w:rsidR="0016178A" w:rsidRDefault="0016178A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docente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debe estar logueado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(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CU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643E03">
              <w:rPr>
                <w:rFonts w:ascii="Arial" w:hAnsi="Arial" w:cs="Arial"/>
                <w:sz w:val="22"/>
                <w:szCs w:val="22"/>
                <w:lang w:val="es-AR"/>
              </w:rPr>
              <w:t>GDC-</w:t>
            </w:r>
            <w:r w:rsidR="00643E03" w:rsidRPr="00E52BA9">
              <w:rPr>
                <w:rFonts w:ascii="Arial" w:hAnsi="Arial" w:cs="Arial"/>
                <w:sz w:val="22"/>
                <w:szCs w:val="22"/>
                <w:lang w:val="es-AR"/>
              </w:rPr>
              <w:t>001</w:t>
            </w:r>
            <w:r w:rsidRPr="00E52BA9"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  <w:p w:rsidR="00643E03" w:rsidRPr="00E52BA9" w:rsidRDefault="00643E03" w:rsidP="0014616F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Se debe estar ejecutando CU-GDC-002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 xml:space="preserve"> y CU-GDC-003</w:t>
            </w:r>
          </w:p>
        </w:tc>
      </w:tr>
      <w:tr w:rsidR="0016178A" w:rsidRPr="009F4738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178A" w:rsidRPr="007466CE" w:rsidRDefault="0016178A" w:rsidP="006753CC">
            <w:pPr>
              <w:numPr>
                <w:ilvl w:val="0"/>
                <w:numId w:val="5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Quedan persistidos los Datos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de la actividad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178A" w:rsidRPr="007466CE" w:rsidRDefault="0016178A" w:rsidP="0014616F">
            <w:pPr>
              <w:tabs>
                <w:tab w:val="left" w:pos="825"/>
              </w:tabs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  <w:r>
              <w:rPr>
                <w:rFonts w:ascii="Arial" w:hAnsi="Arial" w:cs="Arial"/>
                <w:i/>
                <w:sz w:val="22"/>
                <w:szCs w:val="22"/>
                <w:lang w:val="es-AR"/>
              </w:rPr>
              <w:tab/>
            </w:r>
          </w:p>
        </w:tc>
      </w:tr>
      <w:tr w:rsidR="0016178A" w:rsidRPr="007466CE" w:rsidTr="0014616F">
        <w:tc>
          <w:tcPr>
            <w:tcW w:w="2073" w:type="dxa"/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sz w:val="22"/>
                <w:szCs w:val="22"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178A" w:rsidRPr="00C615D0" w:rsidRDefault="0016178A" w:rsidP="0014616F">
            <w:pPr>
              <w:tabs>
                <w:tab w:val="left" w:pos="825"/>
              </w:tabs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C615D0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Normal</w:t>
            </w:r>
          </w:p>
        </w:tc>
      </w:tr>
      <w:tr w:rsidR="0016178A" w:rsidRPr="009F4738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5F13C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1- El actor entra a la sección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crear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actividad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. </w:t>
            </w:r>
          </w:p>
        </w:tc>
      </w:tr>
      <w:tr w:rsidR="0016178A" w:rsidRPr="009F4738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2- El sistema le muestra el formulario de carga de actividad. </w:t>
            </w:r>
          </w:p>
        </w:tc>
      </w:tr>
      <w:tr w:rsidR="0016178A" w:rsidRPr="00590FDB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6753C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-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actor completa los campos 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>correspondientes. Ver nota 1.</w:t>
            </w:r>
          </w:p>
        </w:tc>
      </w:tr>
      <w:tr w:rsidR="0016178A" w:rsidRPr="009F4738" w:rsidTr="0014616F">
        <w:trPr>
          <w:cantSplit/>
        </w:trPr>
        <w:tc>
          <w:tcPr>
            <w:tcW w:w="9221" w:type="dxa"/>
            <w:gridSpan w:val="2"/>
          </w:tcPr>
          <w:p w:rsidR="0016178A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4 -El actor selecciona la opción guardar</w:t>
            </w:r>
          </w:p>
        </w:tc>
      </w:tr>
      <w:tr w:rsidR="0016178A" w:rsidRPr="009F4738" w:rsidTr="0014616F">
        <w:trPr>
          <w:cantSplit/>
        </w:trPr>
        <w:tc>
          <w:tcPr>
            <w:tcW w:w="9221" w:type="dxa"/>
            <w:gridSpan w:val="2"/>
          </w:tcPr>
          <w:p w:rsidR="0016178A" w:rsidRPr="007466CE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contenido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se ha creado con éxito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”.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Curso Alternativo</w:t>
            </w:r>
          </w:p>
        </w:tc>
      </w:tr>
      <w:tr w:rsidR="005F13C2" w:rsidRPr="005F13C2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F13C2" w:rsidRDefault="005F13C2" w:rsidP="005F13C2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5C2D9E">
              <w:rPr>
                <w:rFonts w:ascii="Arial" w:hAnsi="Arial" w:cs="Arial"/>
                <w:bCs/>
                <w:sz w:val="22"/>
                <w:szCs w:val="22"/>
                <w:lang w:val="es-AR"/>
              </w:rPr>
              <w:t>3.1-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El actor seleccionar agregar mas campos</w:t>
            </w:r>
          </w:p>
          <w:p w:rsidR="005F13C2" w:rsidRPr="005F13C2" w:rsidRDefault="005F13C2" w:rsidP="0014616F">
            <w:pPr>
              <w:rPr>
                <w:rFonts w:ascii="Arial" w:hAnsi="Arial" w:cs="Arial"/>
                <w:bCs/>
                <w:sz w:val="22"/>
                <w:szCs w:val="22"/>
                <w:lang w:val="es-AR"/>
              </w:rPr>
            </w:pPr>
            <w:r w:rsidRPr="005F13C2">
              <w:rPr>
                <w:rFonts w:ascii="Arial" w:hAnsi="Arial" w:cs="Arial"/>
                <w:bCs/>
                <w:sz w:val="22"/>
                <w:szCs w:val="22"/>
                <w:lang w:val="es-AR"/>
              </w:rPr>
              <w:t xml:space="preserve">3.2- </w:t>
            </w: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E</w:t>
            </w:r>
            <w:r w:rsidRPr="005F13C2">
              <w:rPr>
                <w:rFonts w:ascii="Arial" w:hAnsi="Arial" w:cs="Arial"/>
                <w:bCs/>
                <w:sz w:val="22"/>
                <w:szCs w:val="22"/>
                <w:lang w:val="es-AR"/>
              </w:rPr>
              <w:t>l sistema le muestra un nuevo campo de tipo respuesta</w:t>
            </w:r>
          </w:p>
          <w:p w:rsidR="005F13C2" w:rsidRPr="007466CE" w:rsidRDefault="005F13C2" w:rsidP="0014616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AR"/>
              </w:rPr>
              <w:t>3.3- E</w:t>
            </w:r>
            <w:r w:rsidRPr="005F13C2">
              <w:rPr>
                <w:rFonts w:ascii="Arial" w:hAnsi="Arial" w:cs="Arial"/>
                <w:bCs/>
                <w:sz w:val="22"/>
                <w:szCs w:val="22"/>
                <w:lang w:val="es-AR"/>
              </w:rPr>
              <w:t>l caso de uso vuelve al punto 4 del curso normal</w:t>
            </w:r>
          </w:p>
        </w:tc>
      </w:tr>
      <w:tr w:rsidR="0016178A" w:rsidRPr="009F4738" w:rsidTr="0014616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.1 El actor selecciona la opción “Volver”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4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.2 El sistema muestra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mensaje: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“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 xml:space="preserve">¿Esta seguro que desea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volver? Si vuelve se p</w:t>
            </w:r>
            <w:r w:rsidRPr="007466CE">
              <w:rPr>
                <w:rFonts w:ascii="Arial" w:hAnsi="Arial" w:cs="Arial"/>
                <w:sz w:val="22"/>
                <w:szCs w:val="22"/>
                <w:lang w:val="es-AR"/>
              </w:rPr>
              <w:t>erderán los cambios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”.</w:t>
            </w:r>
          </w:p>
          <w:p w:rsidR="0016178A" w:rsidRPr="007466CE" w:rsidRDefault="0016178A" w:rsidP="006753CC">
            <w:pPr>
              <w:pStyle w:val="ContenidodeTabla"/>
              <w:numPr>
                <w:ilvl w:val="1"/>
                <w:numId w:val="8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>El actor Confirma la operación.</w:t>
            </w:r>
          </w:p>
          <w:p w:rsidR="0016178A" w:rsidRPr="007466CE" w:rsidRDefault="0016178A" w:rsidP="0014616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4.4 </w:t>
            </w:r>
            <w:r w:rsidRPr="007466C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presenta la Pantalla </w:t>
            </w:r>
            <w:r w:rsidR="006753CC">
              <w:rPr>
                <w:rFonts w:ascii="Arial" w:hAnsi="Arial" w:cs="Arial"/>
                <w:sz w:val="22"/>
                <w:szCs w:val="22"/>
                <w:lang w:val="es-AR" w:eastAsia="en-US"/>
              </w:rPr>
              <w:t>del punto 1 de del caso de uso CU-GDC-003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Interfaces: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Pr="007466CE" w:rsidRDefault="0016178A" w:rsidP="0014616F">
            <w:pPr>
              <w:pStyle w:val="CommentText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Ver documento: </w:t>
            </w:r>
            <w:r w:rsidRPr="008E6A0E">
              <w:rPr>
                <w:rFonts w:ascii="Arial" w:hAnsi="Arial" w:cs="Arial"/>
                <w:iCs/>
                <w:sz w:val="22"/>
                <w:szCs w:val="22"/>
                <w:lang w:val="es-AR"/>
              </w:rPr>
              <w:t xml:space="preserve">Diseño Interfaces - Incremento </w:t>
            </w: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2</w:t>
            </w:r>
          </w:p>
        </w:tc>
      </w:tr>
      <w:tr w:rsidR="0016178A" w:rsidRPr="007466CE" w:rsidTr="0014616F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178A" w:rsidRPr="007466CE" w:rsidRDefault="0016178A" w:rsidP="0014616F">
            <w:pPr>
              <w:rPr>
                <w:rFonts w:ascii="Arial" w:hAnsi="Arial" w:cs="Arial"/>
                <w:b/>
                <w:bCs/>
                <w:i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/>
                <w:bCs/>
                <w:sz w:val="22"/>
                <w:szCs w:val="22"/>
                <w:lang w:val="es-AR"/>
              </w:rPr>
              <w:t>Supuestos y Dependencias:</w:t>
            </w:r>
          </w:p>
        </w:tc>
      </w:tr>
      <w:tr w:rsidR="0016178A" w:rsidRPr="00B75456" w:rsidTr="0014616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16178A" w:rsidRDefault="0016178A" w:rsidP="0014616F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Nota 1: Campos:</w:t>
            </w:r>
          </w:p>
          <w:p w:rsidR="005F13C2" w:rsidRDefault="005F13C2" w:rsidP="005F13C2">
            <w:pPr>
              <w:numPr>
                <w:ilvl w:val="0"/>
                <w:numId w:val="16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Nombre de actividad</w:t>
            </w:r>
          </w:p>
          <w:p w:rsidR="0076681F" w:rsidRDefault="0076681F" w:rsidP="0076681F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Nivel de dificultad</w:t>
            </w:r>
          </w:p>
          <w:p w:rsidR="0016178A" w:rsidRDefault="0016178A" w:rsidP="0014616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Texto</w:t>
            </w:r>
            <w:r w:rsidR="006753CC">
              <w:rPr>
                <w:rFonts w:ascii="Arial" w:hAnsi="Arial" w:cs="Arial"/>
                <w:sz w:val="22"/>
                <w:szCs w:val="22"/>
                <w:lang w:val="es-AR"/>
              </w:rPr>
              <w:t xml:space="preserve"> pregunta (500 caracteres)</w:t>
            </w:r>
          </w:p>
          <w:p w:rsidR="005F13C2" w:rsidRPr="005F13C2" w:rsidRDefault="005F13C2" w:rsidP="005F13C2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Tipo de actividad  (selecciona entre las diferentes actividades multiple choice </w:t>
            </w:r>
            <w:r w:rsidR="006A1CC8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Comentario1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– verdadero / falso </w:t>
            </w:r>
            <w:r w:rsidR="006A1CC8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Comentario2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– unir con flechas </w:t>
            </w:r>
            <w:r w:rsidR="006A1CC8">
              <w:rPr>
                <w:rFonts w:ascii="Arial" w:hAnsi="Arial" w:cs="Arial"/>
                <w:b/>
                <w:bCs/>
                <w:iCs/>
                <w:sz w:val="22"/>
                <w:szCs w:val="22"/>
                <w:lang w:val="es-AR"/>
              </w:rPr>
              <w:t>Comentario3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)</w:t>
            </w:r>
          </w:p>
          <w:p w:rsidR="0016178A" w:rsidRPr="00CA40E9" w:rsidRDefault="006753CC" w:rsidP="0014616F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Texto respuesta (100 caracteres)</w:t>
            </w:r>
          </w:p>
        </w:tc>
      </w:tr>
      <w:tr w:rsidR="0016178A" w:rsidRPr="00903BDD" w:rsidTr="0014616F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16178A" w:rsidRPr="007466CE" w:rsidRDefault="0016178A" w:rsidP="0014616F">
            <w:pPr>
              <w:pStyle w:val="TO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sz w:val="22"/>
                <w:szCs w:val="22"/>
                <w:lang w:val="es-AR"/>
              </w:rPr>
            </w:pPr>
            <w:r w:rsidRPr="007466CE">
              <w:rPr>
                <w:rFonts w:ascii="Arial" w:hAnsi="Arial" w:cs="Arial"/>
                <w:bCs/>
                <w:caps w:val="0"/>
                <w:sz w:val="22"/>
                <w:szCs w:val="22"/>
                <w:lang w:val="es-AR"/>
              </w:rPr>
              <w:t>Problemas / Comentarios:</w:t>
            </w:r>
          </w:p>
        </w:tc>
      </w:tr>
      <w:tr w:rsidR="0016178A" w:rsidRPr="00381DFB" w:rsidTr="0014616F">
        <w:trPr>
          <w:cantSplit/>
        </w:trPr>
        <w:tc>
          <w:tcPr>
            <w:tcW w:w="9221" w:type="dxa"/>
            <w:gridSpan w:val="2"/>
          </w:tcPr>
          <w:p w:rsidR="0016178A" w:rsidRPr="001943C0" w:rsidRDefault="00381DFB" w:rsidP="00381DF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lastRenderedPageBreak/>
              <w:t>Comentario 1: La actividad de “multiple choice” es en la respuesta tendrá 2 campos un tipo respuesta (texto) y un campo selección</w:t>
            </w:r>
          </w:p>
        </w:tc>
      </w:tr>
      <w:tr w:rsidR="00381DFB" w:rsidRPr="00381DFB" w:rsidTr="0014616F">
        <w:trPr>
          <w:cantSplit/>
        </w:trPr>
        <w:tc>
          <w:tcPr>
            <w:tcW w:w="9221" w:type="dxa"/>
            <w:gridSpan w:val="2"/>
          </w:tcPr>
          <w:p w:rsidR="00381DFB" w:rsidRDefault="00381DFB" w:rsidP="00381DF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Comentario 2: La actividad de verdadero / falso tendrá un campo tipo respuesta (texto) y 2 campos selección (verdadero y falso respectivamente) que no pueden estar activos al mismo tiempo</w:t>
            </w:r>
          </w:p>
        </w:tc>
      </w:tr>
      <w:tr w:rsidR="00381DFB" w:rsidRPr="00381DFB" w:rsidTr="0014616F">
        <w:trPr>
          <w:cantSplit/>
        </w:trPr>
        <w:tc>
          <w:tcPr>
            <w:tcW w:w="9221" w:type="dxa"/>
            <w:gridSpan w:val="2"/>
          </w:tcPr>
          <w:p w:rsidR="00381DFB" w:rsidRDefault="00381DFB" w:rsidP="00381DFB">
            <w:pPr>
              <w:jc w:val="both"/>
              <w:rPr>
                <w:rFonts w:ascii="Arial" w:hAnsi="Arial" w:cs="Arial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szCs w:val="22"/>
                <w:lang w:val="es-AR"/>
              </w:rPr>
              <w:t>Comentario 3: La actividad de unir con flechas tendrá 2 campos una hipótesis (texto) y una respuesta (texto)</w:t>
            </w:r>
          </w:p>
        </w:tc>
      </w:tr>
    </w:tbl>
    <w:p w:rsidR="0016178A" w:rsidRDefault="0016178A" w:rsidP="000A3981">
      <w:pPr>
        <w:rPr>
          <w:lang w:val="es-AR"/>
        </w:rPr>
      </w:pPr>
    </w:p>
    <w:p w:rsidR="0016178A" w:rsidRDefault="0016178A" w:rsidP="000A3981">
      <w:pPr>
        <w:rPr>
          <w:lang w:val="es-AR"/>
        </w:rPr>
      </w:pPr>
    </w:p>
    <w:sectPr w:rsidR="0016178A" w:rsidSect="001943C0">
      <w:headerReference w:type="default" r:id="rId19"/>
      <w:footerReference w:type="default" r:id="rId20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DA8" w:rsidRDefault="009E6DA8">
      <w:r>
        <w:separator/>
      </w:r>
    </w:p>
  </w:endnote>
  <w:endnote w:type="continuationSeparator" w:id="0">
    <w:p w:rsidR="009E6DA8" w:rsidRDefault="009E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16F" w:rsidRDefault="0014616F">
    <w:pPr>
      <w:pStyle w:val="Footer"/>
      <w:tabs>
        <w:tab w:val="clear" w:pos="4320"/>
        <w:tab w:val="clear" w:pos="8640"/>
      </w:tabs>
    </w:pPr>
    <w:r w:rsidRPr="006C362E">
      <w:rPr>
        <w:lang w:val="es-AR"/>
      </w:rPr>
      <w:t>Página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381DFB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381DFB">
      <w:rPr>
        <w:noProof/>
      </w:rPr>
      <w:t>7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</w:t>
    </w:r>
  </w:p>
  <w:p w:rsidR="0014616F" w:rsidRDefault="00146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DA8" w:rsidRDefault="009E6DA8">
      <w:r>
        <w:separator/>
      </w:r>
    </w:p>
  </w:footnote>
  <w:footnote w:type="continuationSeparator" w:id="0">
    <w:p w:rsidR="009E6DA8" w:rsidRDefault="009E6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14616F" w:rsidRPr="007466CE" w:rsidTr="002F6368">
      <w:trPr>
        <w:trHeight w:val="480"/>
      </w:trPr>
      <w:tc>
        <w:tcPr>
          <w:tcW w:w="1914" w:type="dxa"/>
          <w:vMerge w:val="restart"/>
          <w:vAlign w:val="center"/>
        </w:tcPr>
        <w:p w:rsidR="0014616F" w:rsidRPr="007466CE" w:rsidRDefault="009F4738" w:rsidP="000C76BB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5.3pt;height:72.8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14616F" w:rsidRPr="000E180A" w:rsidRDefault="0014616F" w:rsidP="000E180A">
          <w:pPr>
            <w:jc w:val="center"/>
            <w:rPr>
              <w:rFonts w:ascii="Arial" w:eastAsia="Open Sans" w:hAnsi="Arial" w:cs="Arial"/>
              <w:b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>
            <w:rPr>
              <w:rFonts w:ascii="Arial" w:eastAsia="Open Sans" w:hAnsi="Arial" w:cs="Arial"/>
              <w:b/>
              <w:lang w:val="es-AR"/>
            </w:rPr>
            <w:t>Educativo de Formación Adaptativa</w:t>
          </w:r>
        </w:p>
      </w:tc>
      <w:tc>
        <w:tcPr>
          <w:tcW w:w="1904" w:type="dxa"/>
          <w:vMerge w:val="restart"/>
          <w:vAlign w:val="center"/>
        </w:tcPr>
        <w:p w:rsidR="0014616F" w:rsidRPr="007466CE" w:rsidRDefault="009F4738" w:rsidP="000C76BB">
          <w:pPr>
            <w:widowControl w:val="0"/>
            <w:ind w:right="68"/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hAnsi="Arial" w:cs="Arial"/>
              <w:noProof/>
              <w:lang w:val="es-AR" w:eastAsia="es-AR"/>
            </w:rPr>
            <w:pict>
              <v:shape id="image01.png" o:spid="_x0000_i1026" type="#_x0000_t75" style="width:76.7pt;height:59.5pt;visibility:visible;mso-wrap-style:square">
                <v:imagedata r:id="rId2" o:title=""/>
              </v:shape>
            </w:pict>
          </w:r>
        </w:p>
      </w:tc>
    </w:tr>
    <w:tr w:rsidR="0014616F" w:rsidRPr="007466CE" w:rsidTr="002F6368">
      <w:trPr>
        <w:trHeight w:val="480"/>
      </w:trPr>
      <w:tc>
        <w:tcPr>
          <w:tcW w:w="191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14616F" w:rsidRPr="007466CE" w:rsidRDefault="0014616F" w:rsidP="000C76BB">
          <w:pPr>
            <w:jc w:val="center"/>
            <w:rPr>
              <w:rFonts w:ascii="Arial" w:hAnsi="Arial" w:cs="Arial"/>
              <w:lang w:val="es-AR"/>
            </w:rPr>
          </w:pPr>
          <w:r w:rsidRPr="007466CE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  <w:tr w:rsidR="0014616F" w:rsidRPr="007466CE" w:rsidTr="002F6368">
      <w:trPr>
        <w:trHeight w:val="260"/>
      </w:trPr>
      <w:tc>
        <w:tcPr>
          <w:tcW w:w="191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  <w:tc>
        <w:tcPr>
          <w:tcW w:w="3446" w:type="dxa"/>
          <w:vAlign w:val="bottom"/>
        </w:tcPr>
        <w:p w:rsidR="0014616F" w:rsidRPr="000E180A" w:rsidRDefault="0014616F" w:rsidP="000E180A">
          <w:pPr>
            <w:jc w:val="center"/>
            <w:rPr>
              <w:rFonts w:ascii="Arial" w:eastAsia="Open Sans" w:hAnsi="Arial" w:cs="Arial"/>
              <w:b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Versión 2</w:t>
          </w:r>
          <w:r w:rsidRPr="007466CE">
            <w:rPr>
              <w:rFonts w:ascii="Arial" w:eastAsia="Open Sans" w:hAnsi="Arial" w:cs="Arial"/>
              <w:b/>
              <w:lang w:val="es-AR"/>
            </w:rPr>
            <w:t>.</w:t>
          </w:r>
          <w:r>
            <w:rPr>
              <w:rFonts w:ascii="Arial" w:eastAsia="Open Sans" w:hAnsi="Arial" w:cs="Arial"/>
              <w:b/>
              <w:lang w:val="es-AR"/>
            </w:rPr>
            <w:t>0</w:t>
          </w:r>
        </w:p>
      </w:tc>
      <w:tc>
        <w:tcPr>
          <w:tcW w:w="3447" w:type="dxa"/>
          <w:vAlign w:val="bottom"/>
        </w:tcPr>
        <w:p w:rsidR="0014616F" w:rsidRPr="007466CE" w:rsidRDefault="0014616F" w:rsidP="000A3981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21/10</w:t>
          </w:r>
          <w:r w:rsidRPr="007466CE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14616F" w:rsidRPr="007466CE" w:rsidRDefault="0014616F" w:rsidP="000C76BB">
          <w:pPr>
            <w:spacing w:before="720"/>
            <w:rPr>
              <w:rFonts w:ascii="Arial" w:hAnsi="Arial" w:cs="Arial"/>
              <w:lang w:val="es-AR"/>
            </w:rPr>
          </w:pPr>
        </w:p>
      </w:tc>
    </w:tr>
  </w:tbl>
  <w:p w:rsidR="0014616F" w:rsidRPr="007466CE" w:rsidRDefault="0014616F" w:rsidP="004F67EC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79DC"/>
    <w:multiLevelType w:val="multilevel"/>
    <w:tmpl w:val="8FC87D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52A4D"/>
    <w:multiLevelType w:val="hybridMultilevel"/>
    <w:tmpl w:val="67B6361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35F3D"/>
    <w:multiLevelType w:val="multilevel"/>
    <w:tmpl w:val="DA9AD2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B8239E"/>
    <w:multiLevelType w:val="hybridMultilevel"/>
    <w:tmpl w:val="5C349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F4AE4"/>
    <w:multiLevelType w:val="hybridMultilevel"/>
    <w:tmpl w:val="14A0B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86F91"/>
    <w:multiLevelType w:val="hybridMultilevel"/>
    <w:tmpl w:val="C32AC0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Bullet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83D07"/>
    <w:multiLevelType w:val="multilevel"/>
    <w:tmpl w:val="36C69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87C47EF"/>
    <w:multiLevelType w:val="hybridMultilevel"/>
    <w:tmpl w:val="32380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826B7"/>
    <w:multiLevelType w:val="hybridMultilevel"/>
    <w:tmpl w:val="C9F44C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652B6C61"/>
    <w:multiLevelType w:val="hybridMultilevel"/>
    <w:tmpl w:val="4126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1"/>
  </w:num>
  <w:num w:numId="9">
    <w:abstractNumId w:val="6"/>
  </w:num>
  <w:num w:numId="10">
    <w:abstractNumId w:val="12"/>
  </w:num>
  <w:num w:numId="11">
    <w:abstractNumId w:val="3"/>
  </w:num>
  <w:num w:numId="12">
    <w:abstractNumId w:val="11"/>
  </w:num>
  <w:num w:numId="13">
    <w:abstractNumId w:val="4"/>
  </w:num>
  <w:num w:numId="14">
    <w:abstractNumId w:val="7"/>
  </w:num>
  <w:num w:numId="15">
    <w:abstractNumId w:val="5"/>
  </w:num>
  <w:num w:numId="1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652B9"/>
    <w:rsid w:val="000816C8"/>
    <w:rsid w:val="00091DB7"/>
    <w:rsid w:val="000A3981"/>
    <w:rsid w:val="000C76BB"/>
    <w:rsid w:val="000D63C7"/>
    <w:rsid w:val="000E180A"/>
    <w:rsid w:val="00102438"/>
    <w:rsid w:val="00106B84"/>
    <w:rsid w:val="00120AE1"/>
    <w:rsid w:val="00122F87"/>
    <w:rsid w:val="0014616F"/>
    <w:rsid w:val="00156A70"/>
    <w:rsid w:val="0016178A"/>
    <w:rsid w:val="0016610B"/>
    <w:rsid w:val="00191393"/>
    <w:rsid w:val="001943C0"/>
    <w:rsid w:val="001A59A0"/>
    <w:rsid w:val="001A76C6"/>
    <w:rsid w:val="001B56CF"/>
    <w:rsid w:val="001C7E5D"/>
    <w:rsid w:val="001E4EC3"/>
    <w:rsid w:val="00211101"/>
    <w:rsid w:val="0024378E"/>
    <w:rsid w:val="002512EA"/>
    <w:rsid w:val="00271CF1"/>
    <w:rsid w:val="002903AB"/>
    <w:rsid w:val="002A3BDD"/>
    <w:rsid w:val="002B1A46"/>
    <w:rsid w:val="002B43FD"/>
    <w:rsid w:val="002B7B91"/>
    <w:rsid w:val="002C091E"/>
    <w:rsid w:val="002C0A33"/>
    <w:rsid w:val="002F6368"/>
    <w:rsid w:val="00324D64"/>
    <w:rsid w:val="00355E05"/>
    <w:rsid w:val="00366D6F"/>
    <w:rsid w:val="00381DFB"/>
    <w:rsid w:val="003A7DA2"/>
    <w:rsid w:val="003B0F12"/>
    <w:rsid w:val="003C1190"/>
    <w:rsid w:val="00404E34"/>
    <w:rsid w:val="004105E6"/>
    <w:rsid w:val="004262B0"/>
    <w:rsid w:val="00435686"/>
    <w:rsid w:val="004600BA"/>
    <w:rsid w:val="00491FB0"/>
    <w:rsid w:val="004A0323"/>
    <w:rsid w:val="004A2EDF"/>
    <w:rsid w:val="004C242E"/>
    <w:rsid w:val="004F67EC"/>
    <w:rsid w:val="00513A0A"/>
    <w:rsid w:val="00524E8F"/>
    <w:rsid w:val="00546F33"/>
    <w:rsid w:val="00565BC0"/>
    <w:rsid w:val="0057646B"/>
    <w:rsid w:val="00590FDB"/>
    <w:rsid w:val="005927E9"/>
    <w:rsid w:val="005C022C"/>
    <w:rsid w:val="005C2D9E"/>
    <w:rsid w:val="005D4FDC"/>
    <w:rsid w:val="005D60DB"/>
    <w:rsid w:val="005F13C2"/>
    <w:rsid w:val="0060076F"/>
    <w:rsid w:val="00632752"/>
    <w:rsid w:val="00643E03"/>
    <w:rsid w:val="00647BAD"/>
    <w:rsid w:val="00654F97"/>
    <w:rsid w:val="0066497E"/>
    <w:rsid w:val="00671A3C"/>
    <w:rsid w:val="006753CC"/>
    <w:rsid w:val="00684AED"/>
    <w:rsid w:val="0068789D"/>
    <w:rsid w:val="006964E7"/>
    <w:rsid w:val="006A1CC8"/>
    <w:rsid w:val="006A32CA"/>
    <w:rsid w:val="006B086A"/>
    <w:rsid w:val="006B3036"/>
    <w:rsid w:val="006C1535"/>
    <w:rsid w:val="006C362E"/>
    <w:rsid w:val="006E4FC4"/>
    <w:rsid w:val="006E56CF"/>
    <w:rsid w:val="006E61FD"/>
    <w:rsid w:val="006F5052"/>
    <w:rsid w:val="00744A7E"/>
    <w:rsid w:val="007466CE"/>
    <w:rsid w:val="00753FDB"/>
    <w:rsid w:val="00760C13"/>
    <w:rsid w:val="0076681F"/>
    <w:rsid w:val="00770340"/>
    <w:rsid w:val="00783082"/>
    <w:rsid w:val="007C7720"/>
    <w:rsid w:val="007F0F40"/>
    <w:rsid w:val="00837A16"/>
    <w:rsid w:val="008435FC"/>
    <w:rsid w:val="00844DBD"/>
    <w:rsid w:val="008471A1"/>
    <w:rsid w:val="00847C70"/>
    <w:rsid w:val="00855EEB"/>
    <w:rsid w:val="00867499"/>
    <w:rsid w:val="008B0687"/>
    <w:rsid w:val="008C7624"/>
    <w:rsid w:val="008F2798"/>
    <w:rsid w:val="00903BDD"/>
    <w:rsid w:val="0091601A"/>
    <w:rsid w:val="00933E0F"/>
    <w:rsid w:val="0093474F"/>
    <w:rsid w:val="0095352E"/>
    <w:rsid w:val="009565FF"/>
    <w:rsid w:val="009626CD"/>
    <w:rsid w:val="009664D0"/>
    <w:rsid w:val="0096788F"/>
    <w:rsid w:val="00973662"/>
    <w:rsid w:val="009966F7"/>
    <w:rsid w:val="009C5AD0"/>
    <w:rsid w:val="009E5D62"/>
    <w:rsid w:val="009E6DA8"/>
    <w:rsid w:val="009F0AF3"/>
    <w:rsid w:val="009F1160"/>
    <w:rsid w:val="009F4738"/>
    <w:rsid w:val="009F724F"/>
    <w:rsid w:val="00A01AFB"/>
    <w:rsid w:val="00A5526F"/>
    <w:rsid w:val="00A7048E"/>
    <w:rsid w:val="00AA1C20"/>
    <w:rsid w:val="00AE1FA0"/>
    <w:rsid w:val="00AE5172"/>
    <w:rsid w:val="00AE6D52"/>
    <w:rsid w:val="00AF1CB1"/>
    <w:rsid w:val="00B6755A"/>
    <w:rsid w:val="00B76022"/>
    <w:rsid w:val="00B826FD"/>
    <w:rsid w:val="00B9589F"/>
    <w:rsid w:val="00BA6892"/>
    <w:rsid w:val="00BB2A58"/>
    <w:rsid w:val="00BB5323"/>
    <w:rsid w:val="00BB7F3E"/>
    <w:rsid w:val="00BC16ED"/>
    <w:rsid w:val="00BC36EF"/>
    <w:rsid w:val="00BC39DC"/>
    <w:rsid w:val="00BD4191"/>
    <w:rsid w:val="00BF292A"/>
    <w:rsid w:val="00C03215"/>
    <w:rsid w:val="00C125AF"/>
    <w:rsid w:val="00C14DD9"/>
    <w:rsid w:val="00C25C53"/>
    <w:rsid w:val="00C45309"/>
    <w:rsid w:val="00C615D0"/>
    <w:rsid w:val="00C8192A"/>
    <w:rsid w:val="00CA40E9"/>
    <w:rsid w:val="00CB64A4"/>
    <w:rsid w:val="00CC0BCC"/>
    <w:rsid w:val="00CC72EE"/>
    <w:rsid w:val="00CC7C8F"/>
    <w:rsid w:val="00CD34A7"/>
    <w:rsid w:val="00D450B1"/>
    <w:rsid w:val="00D517EE"/>
    <w:rsid w:val="00D56043"/>
    <w:rsid w:val="00D81FA3"/>
    <w:rsid w:val="00DB035E"/>
    <w:rsid w:val="00DD1D23"/>
    <w:rsid w:val="00DD2F10"/>
    <w:rsid w:val="00E079E4"/>
    <w:rsid w:val="00E3414B"/>
    <w:rsid w:val="00E34704"/>
    <w:rsid w:val="00E37BAC"/>
    <w:rsid w:val="00E52BA9"/>
    <w:rsid w:val="00E56995"/>
    <w:rsid w:val="00E70E3B"/>
    <w:rsid w:val="00E73BFE"/>
    <w:rsid w:val="00E8600C"/>
    <w:rsid w:val="00E86755"/>
    <w:rsid w:val="00E90F8A"/>
    <w:rsid w:val="00E92D9F"/>
    <w:rsid w:val="00E96181"/>
    <w:rsid w:val="00EF3F12"/>
    <w:rsid w:val="00F144CE"/>
    <w:rsid w:val="00F21DF3"/>
    <w:rsid w:val="00F36C01"/>
    <w:rsid w:val="00F44EDA"/>
    <w:rsid w:val="00F45602"/>
    <w:rsid w:val="00F45892"/>
    <w:rsid w:val="00F4656E"/>
    <w:rsid w:val="00F5324A"/>
    <w:rsid w:val="00F70A4E"/>
    <w:rsid w:val="00FC1E14"/>
    <w:rsid w:val="00FD7CE0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C367C15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Heading3">
    <w:name w:val="heading 3"/>
    <w:aliases w:val="Título 3 Car, Char Char"/>
    <w:basedOn w:val="Normal"/>
    <w:next w:val="NormalIndent"/>
    <w:qFormat/>
    <w:pPr>
      <w:spacing w:before="120" w:after="120"/>
      <w:ind w:left="357"/>
      <w:outlineLvl w:val="2"/>
    </w:pPr>
    <w:rPr>
      <w:i/>
    </w:rPr>
  </w:style>
  <w:style w:type="paragraph" w:styleId="Heading4">
    <w:name w:val="heading 4"/>
    <w:aliases w:val="h4,Table and Figures"/>
    <w:basedOn w:val="Normal"/>
    <w:next w:val="NormalIndent"/>
    <w:qFormat/>
    <w:pPr>
      <w:ind w:left="360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ind w:left="4320" w:hanging="3600"/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Index7">
    <w:name w:val="index 7"/>
    <w:basedOn w:val="Normal"/>
    <w:next w:val="Normal"/>
    <w:semiHidden/>
    <w:pPr>
      <w:ind w:left="2160"/>
    </w:pPr>
  </w:style>
  <w:style w:type="paragraph" w:styleId="Index6">
    <w:name w:val="index 6"/>
    <w:basedOn w:val="Normal"/>
    <w:next w:val="Normal"/>
    <w:semiHidden/>
    <w:pPr>
      <w:ind w:left="1800"/>
    </w:pPr>
  </w:style>
  <w:style w:type="paragraph" w:styleId="Index5">
    <w:name w:val="index 5"/>
    <w:basedOn w:val="Normal"/>
    <w:next w:val="Normal"/>
    <w:semiHidden/>
    <w:pPr>
      <w:ind w:left="1440"/>
    </w:pPr>
  </w:style>
  <w:style w:type="paragraph" w:styleId="Index4">
    <w:name w:val="index 4"/>
    <w:basedOn w:val="Normal"/>
    <w:next w:val="Normal"/>
    <w:semiHidden/>
    <w:pPr>
      <w:ind w:left="1080"/>
    </w:p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Heading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0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PageNumber">
    <w:name w:val="page number"/>
    <w:basedOn w:val="DefaultParagraphFont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BodyText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">
    <w:name w:val="List"/>
    <w:basedOn w:val="BodyText"/>
    <w:pPr>
      <w:ind w:left="1440" w:hanging="360"/>
    </w:pPr>
  </w:style>
  <w:style w:type="character" w:styleId="Strong">
    <w:name w:val="Strong"/>
    <w:qFormat/>
    <w:rPr>
      <w:b/>
    </w:rPr>
  </w:style>
  <w:style w:type="character" w:styleId="Emphasis">
    <w:name w:val="Emphasis"/>
    <w:qFormat/>
    <w:rPr>
      <w:i/>
      <w:iCs/>
    </w:rPr>
  </w:style>
  <w:style w:type="paragraph" w:styleId="BodyText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yperlink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Heading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BodyText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Caption">
    <w:name w:val="caption"/>
    <w:basedOn w:val="Normal"/>
    <w:next w:val="Normal"/>
    <w:qFormat/>
    <w:rPr>
      <w:b/>
      <w:bCs/>
      <w:sz w:val="28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BodyTextIndent3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Bullet">
    <w:name w:val="List Bullet"/>
    <w:aliases w:val="UL"/>
    <w:basedOn w:val="Normal"/>
    <w:semiHidden/>
    <w:rsid w:val="0066497E"/>
    <w:pPr>
      <w:numPr>
        <w:numId w:val="4"/>
      </w:numPr>
    </w:pPr>
    <w:rPr>
      <w:rFonts w:ascii="Lucida Sans" w:hAnsi="Lucida Sans"/>
      <w:sz w:val="18"/>
      <w:lang w:val="es-ES_tradnl"/>
    </w:rPr>
  </w:style>
  <w:style w:type="paragraph" w:styleId="Revision">
    <w:name w:val="Revision"/>
    <w:hidden/>
    <w:uiPriority w:val="99"/>
    <w:semiHidden/>
    <w:rsid w:val="00E73BFE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E8854-7738-4AAB-B6EC-291D3B86A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14069</TotalTime>
  <Pages>7</Pages>
  <Words>1135</Words>
  <Characters>6248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25</cp:revision>
  <cp:lastPrinted>2007-06-01T16:07:00Z</cp:lastPrinted>
  <dcterms:created xsi:type="dcterms:W3CDTF">2016-09-16T20:36:00Z</dcterms:created>
  <dcterms:modified xsi:type="dcterms:W3CDTF">2016-10-28T21:21:00Z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