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1C19B7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36"/>
          <w:szCs w:val="36"/>
          <w:lang w:val="es-AR" w:eastAsia="es-ES"/>
        </w:rPr>
      </w:pPr>
    </w:p>
    <w:p w:rsidR="00565BC0" w:rsidRPr="001C19B7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1C19B7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36105A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Autoaprendizaje del sistema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1C19B7" w:rsidRDefault="004F67EC" w:rsidP="004F67EC">
      <w:pPr>
        <w:rPr>
          <w:rFonts w:ascii="Arial" w:hAnsi="Arial" w:cs="Arial"/>
          <w:sz w:val="36"/>
          <w:szCs w:val="36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1C19B7" w:rsidTr="000C76BB">
        <w:tc>
          <w:tcPr>
            <w:tcW w:w="19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1C19B7" w:rsidRDefault="00E9549A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8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9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1C19B7" w:rsidRDefault="00E9549A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0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1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1C19B7" w:rsidRDefault="00E9549A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2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3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E9549A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1C19B7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1C19B7" w:rsidRDefault="00E9549A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5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6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1C19B7" w:rsidRDefault="00E9549A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7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8"/>
          </w:p>
        </w:tc>
      </w:tr>
    </w:tbl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1C19B7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1C19B7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24100F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24100F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1C19B7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1C19B7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36105A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14/10</w:t>
            </w:r>
            <w:r w:rsidR="00E8600C" w:rsidRPr="001C19B7">
              <w:rPr>
                <w:rFonts w:ascii="Arial" w:hAnsi="Arial" w:cs="Arial"/>
                <w:sz w:val="22"/>
                <w:szCs w:val="22"/>
                <w:lang w:val="es-AR"/>
              </w:rPr>
              <w:t>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F64F35" w:rsidRPr="001C19B7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 w:rsidP="0055014F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565BC0" w:rsidRPr="002D486F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565BC0" w:rsidRPr="001C19B7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  <w:bookmarkStart w:id="0" w:name="_GoBack"/>
      <w:bookmarkEnd w:id="0"/>
    </w:p>
    <w:sectPr w:rsidR="00565BC0" w:rsidRPr="001C19B7" w:rsidSect="000C76BB">
      <w:headerReference w:type="default" r:id="rId19"/>
      <w:footerReference w:type="default" r:id="rId20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49A" w:rsidRDefault="00E9549A">
      <w:r>
        <w:separator/>
      </w:r>
    </w:p>
  </w:endnote>
  <w:endnote w:type="continuationSeparator" w:id="0">
    <w:p w:rsidR="00E9549A" w:rsidRDefault="00E95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818" w:rsidRPr="00FC5A95" w:rsidRDefault="004A6818">
    <w:pPr>
      <w:pStyle w:val="Footer"/>
      <w:tabs>
        <w:tab w:val="clear" w:pos="4320"/>
        <w:tab w:val="clear" w:pos="8640"/>
      </w:tabs>
      <w:rPr>
        <w:lang w:val="es-AR"/>
      </w:rPr>
    </w:pPr>
    <w:r w:rsidRPr="00FC5A95">
      <w:rPr>
        <w:lang w:val="es-AR"/>
      </w:rPr>
      <w:t xml:space="preserve">Página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PAGE </w:instrText>
    </w:r>
    <w:r w:rsidRPr="00FC5A95">
      <w:rPr>
        <w:lang w:val="es-AR"/>
      </w:rPr>
      <w:fldChar w:fldCharType="separate"/>
    </w:r>
    <w:r w:rsidR="0036105A">
      <w:rPr>
        <w:noProof/>
        <w:lang w:val="es-AR"/>
      </w:rPr>
      <w:t>2</w:t>
    </w:r>
    <w:r w:rsidRPr="00FC5A95">
      <w:rPr>
        <w:lang w:val="es-AR"/>
      </w:rPr>
      <w:fldChar w:fldCharType="end"/>
    </w:r>
    <w:r w:rsidRPr="00FC5A95">
      <w:rPr>
        <w:lang w:val="es-AR"/>
      </w:rPr>
      <w:t xml:space="preserve"> de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NUMPAGES </w:instrText>
    </w:r>
    <w:r w:rsidRPr="00FC5A95">
      <w:rPr>
        <w:lang w:val="es-AR"/>
      </w:rPr>
      <w:fldChar w:fldCharType="separate"/>
    </w:r>
    <w:r w:rsidR="0036105A">
      <w:rPr>
        <w:noProof/>
        <w:lang w:val="es-AR"/>
      </w:rPr>
      <w:t>2</w:t>
    </w:r>
    <w:r w:rsidRPr="00FC5A95">
      <w:rPr>
        <w:lang w:val="es-AR"/>
      </w:rPr>
      <w:fldChar w:fldCharType="end"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  <w:t xml:space="preserve">       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DATE \@ "dd/MM/yyyy" </w:instrText>
    </w:r>
    <w:r w:rsidRPr="00FC5A95">
      <w:rPr>
        <w:lang w:val="es-AR"/>
      </w:rPr>
      <w:fldChar w:fldCharType="separate"/>
    </w:r>
    <w:r w:rsidR="0036105A">
      <w:rPr>
        <w:noProof/>
        <w:lang w:val="es-AR"/>
      </w:rPr>
      <w:t>14/10/2016</w:t>
    </w:r>
    <w:r w:rsidRPr="00FC5A95">
      <w:rPr>
        <w:lang w:val="es-AR"/>
      </w:rPr>
      <w:fldChar w:fldCharType="end"/>
    </w:r>
  </w:p>
  <w:p w:rsidR="004A6818" w:rsidRDefault="004A6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49A" w:rsidRDefault="00E9549A">
      <w:r>
        <w:separator/>
      </w:r>
    </w:p>
  </w:footnote>
  <w:footnote w:type="continuationSeparator" w:id="0">
    <w:p w:rsidR="00E9549A" w:rsidRDefault="00E95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4A6818" w:rsidRPr="00C364D0" w:rsidTr="00C5007F">
      <w:trPr>
        <w:trHeight w:val="480"/>
      </w:trPr>
      <w:tc>
        <w:tcPr>
          <w:tcW w:w="1914" w:type="dxa"/>
          <w:vMerge w:val="restart"/>
          <w:vAlign w:val="center"/>
        </w:tcPr>
        <w:p w:rsidR="004A6818" w:rsidRPr="00C364D0" w:rsidRDefault="0036105A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4A6818" w:rsidRPr="00C364D0" w:rsidRDefault="004A6818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4A6818" w:rsidRPr="00C364D0" w:rsidRDefault="0036105A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4A6818" w:rsidRPr="00C364D0" w:rsidTr="00C5007F">
      <w:trPr>
        <w:trHeight w:val="480"/>
      </w:trPr>
      <w:tc>
        <w:tcPr>
          <w:tcW w:w="191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4A6818" w:rsidRPr="00C364D0" w:rsidRDefault="004A6818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  <w:tr w:rsidR="004A6818" w:rsidRPr="00C364D0" w:rsidTr="00C5007F">
      <w:trPr>
        <w:trHeight w:val="260"/>
      </w:trPr>
      <w:tc>
        <w:tcPr>
          <w:tcW w:w="191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4A6818" w:rsidRPr="00C364D0" w:rsidRDefault="004A6818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Versión 1.</w:t>
          </w:r>
          <w:r w:rsidR="0036105A">
            <w:rPr>
              <w:rFonts w:ascii="Arial" w:eastAsia="Open Sans" w:hAnsi="Arial" w:cs="Arial"/>
              <w:b/>
              <w:lang w:val="es-AR"/>
            </w:rPr>
            <w:t>0</w:t>
          </w:r>
        </w:p>
      </w:tc>
      <w:tc>
        <w:tcPr>
          <w:tcW w:w="3447" w:type="dxa"/>
          <w:vAlign w:val="bottom"/>
        </w:tcPr>
        <w:p w:rsidR="004A6818" w:rsidRPr="00C364D0" w:rsidRDefault="0036105A" w:rsidP="00E8600C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14/10</w:t>
          </w:r>
          <w:r w:rsidR="004A6818" w:rsidRPr="00C364D0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</w:tbl>
  <w:p w:rsidR="004A6818" w:rsidRPr="00C364D0" w:rsidRDefault="004A6818" w:rsidP="004F67EC">
    <w:pPr>
      <w:pStyle w:val="Header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51C11"/>
    <w:multiLevelType w:val="multilevel"/>
    <w:tmpl w:val="FF368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 w15:restartNumberingAfterBreak="0">
    <w:nsid w:val="10E43786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30F688F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3BA7893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251C2F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4A28BD"/>
    <w:multiLevelType w:val="multilevel"/>
    <w:tmpl w:val="457637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EA3A7F"/>
    <w:multiLevelType w:val="multilevel"/>
    <w:tmpl w:val="C5862E9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EA2F2D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C178C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D08A9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6F2557"/>
    <w:multiLevelType w:val="hybridMultilevel"/>
    <w:tmpl w:val="78829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623BD7"/>
    <w:multiLevelType w:val="hybridMultilevel"/>
    <w:tmpl w:val="A4CCABC8"/>
    <w:lvl w:ilvl="0" w:tplc="ADBEFF6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35834"/>
    <w:multiLevelType w:val="hybridMultilevel"/>
    <w:tmpl w:val="19620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83D07"/>
    <w:multiLevelType w:val="multilevel"/>
    <w:tmpl w:val="E4808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1E219A"/>
    <w:multiLevelType w:val="multilevel"/>
    <w:tmpl w:val="98EC0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8213C6"/>
    <w:multiLevelType w:val="multilevel"/>
    <w:tmpl w:val="755CCD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65EF56EE"/>
    <w:multiLevelType w:val="multilevel"/>
    <w:tmpl w:val="827E928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B42F02"/>
    <w:multiLevelType w:val="hybridMultilevel"/>
    <w:tmpl w:val="98E0501C"/>
    <w:lvl w:ilvl="0" w:tplc="292CF80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F750D7"/>
    <w:multiLevelType w:val="multilevel"/>
    <w:tmpl w:val="30825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9" w15:restartNumberingAfterBreak="0">
    <w:nsid w:val="75B624C6"/>
    <w:multiLevelType w:val="multilevel"/>
    <w:tmpl w:val="DAB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6172C9A"/>
    <w:multiLevelType w:val="multilevel"/>
    <w:tmpl w:val="9BDE1A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D82D98"/>
    <w:multiLevelType w:val="multilevel"/>
    <w:tmpl w:val="AFE2F7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5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E3529D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7" w15:restartNumberingAfterBreak="0">
    <w:nsid w:val="7FE6770C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41"/>
  </w:num>
  <w:num w:numId="4">
    <w:abstractNumId w:val="42"/>
  </w:num>
  <w:num w:numId="5">
    <w:abstractNumId w:val="0"/>
  </w:num>
  <w:num w:numId="6">
    <w:abstractNumId w:val="41"/>
  </w:num>
  <w:num w:numId="7">
    <w:abstractNumId w:val="27"/>
  </w:num>
  <w:num w:numId="8">
    <w:abstractNumId w:val="18"/>
  </w:num>
  <w:num w:numId="9">
    <w:abstractNumId w:val="33"/>
  </w:num>
  <w:num w:numId="10">
    <w:abstractNumId w:val="3"/>
  </w:num>
  <w:num w:numId="11">
    <w:abstractNumId w:val="4"/>
  </w:num>
  <w:num w:numId="12">
    <w:abstractNumId w:val="25"/>
  </w:num>
  <w:num w:numId="13">
    <w:abstractNumId w:val="15"/>
  </w:num>
  <w:num w:numId="14">
    <w:abstractNumId w:val="23"/>
  </w:num>
  <w:num w:numId="15">
    <w:abstractNumId w:val="21"/>
  </w:num>
  <w:num w:numId="16">
    <w:abstractNumId w:val="5"/>
  </w:num>
  <w:num w:numId="17">
    <w:abstractNumId w:val="45"/>
  </w:num>
  <w:num w:numId="18">
    <w:abstractNumId w:val="1"/>
  </w:num>
  <w:num w:numId="19">
    <w:abstractNumId w:val="37"/>
  </w:num>
  <w:num w:numId="20">
    <w:abstractNumId w:val="9"/>
  </w:num>
  <w:num w:numId="21">
    <w:abstractNumId w:val="29"/>
  </w:num>
  <w:num w:numId="22">
    <w:abstractNumId w:val="6"/>
  </w:num>
  <w:num w:numId="23">
    <w:abstractNumId w:val="36"/>
  </w:num>
  <w:num w:numId="24">
    <w:abstractNumId w:val="19"/>
  </w:num>
  <w:num w:numId="25">
    <w:abstractNumId w:val="44"/>
  </w:num>
  <w:num w:numId="26">
    <w:abstractNumId w:val="35"/>
  </w:num>
  <w:num w:numId="27">
    <w:abstractNumId w:val="26"/>
  </w:num>
  <w:num w:numId="28">
    <w:abstractNumId w:val="20"/>
  </w:num>
  <w:num w:numId="29">
    <w:abstractNumId w:val="17"/>
  </w:num>
  <w:num w:numId="30">
    <w:abstractNumId w:val="14"/>
  </w:num>
  <w:num w:numId="31">
    <w:abstractNumId w:val="16"/>
  </w:num>
  <w:num w:numId="32">
    <w:abstractNumId w:val="11"/>
  </w:num>
  <w:num w:numId="33">
    <w:abstractNumId w:val="2"/>
  </w:num>
  <w:num w:numId="34">
    <w:abstractNumId w:val="47"/>
  </w:num>
  <w:num w:numId="35">
    <w:abstractNumId w:val="40"/>
  </w:num>
  <w:num w:numId="36">
    <w:abstractNumId w:val="38"/>
  </w:num>
  <w:num w:numId="37">
    <w:abstractNumId w:val="28"/>
  </w:num>
  <w:num w:numId="38">
    <w:abstractNumId w:val="46"/>
  </w:num>
  <w:num w:numId="39">
    <w:abstractNumId w:val="12"/>
  </w:num>
  <w:num w:numId="40">
    <w:abstractNumId w:val="39"/>
  </w:num>
  <w:num w:numId="41">
    <w:abstractNumId w:val="7"/>
  </w:num>
  <w:num w:numId="42">
    <w:abstractNumId w:val="8"/>
  </w:num>
  <w:num w:numId="43">
    <w:abstractNumId w:val="22"/>
  </w:num>
  <w:num w:numId="44">
    <w:abstractNumId w:val="13"/>
  </w:num>
  <w:num w:numId="4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4"/>
  </w:num>
  <w:num w:numId="47">
    <w:abstractNumId w:val="32"/>
  </w:num>
  <w:num w:numId="48">
    <w:abstractNumId w:val="30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24A1"/>
    <w:rsid w:val="00020174"/>
    <w:rsid w:val="00034659"/>
    <w:rsid w:val="00056DF7"/>
    <w:rsid w:val="000A0BBB"/>
    <w:rsid w:val="000B0A8F"/>
    <w:rsid w:val="000B5003"/>
    <w:rsid w:val="000C76BB"/>
    <w:rsid w:val="000D0C03"/>
    <w:rsid w:val="00116FEC"/>
    <w:rsid w:val="00156A70"/>
    <w:rsid w:val="00160B02"/>
    <w:rsid w:val="00164A69"/>
    <w:rsid w:val="001B1D7C"/>
    <w:rsid w:val="001C19B7"/>
    <w:rsid w:val="001F3C94"/>
    <w:rsid w:val="00202B7E"/>
    <w:rsid w:val="00211101"/>
    <w:rsid w:val="0024100F"/>
    <w:rsid w:val="0024436F"/>
    <w:rsid w:val="00252E37"/>
    <w:rsid w:val="0027268F"/>
    <w:rsid w:val="00272F6F"/>
    <w:rsid w:val="002B0AAF"/>
    <w:rsid w:val="002B1A46"/>
    <w:rsid w:val="002D486F"/>
    <w:rsid w:val="002F57CB"/>
    <w:rsid w:val="00305F1A"/>
    <w:rsid w:val="00310038"/>
    <w:rsid w:val="003144EF"/>
    <w:rsid w:val="00340965"/>
    <w:rsid w:val="0036105A"/>
    <w:rsid w:val="003B7450"/>
    <w:rsid w:val="00404E34"/>
    <w:rsid w:val="004262B0"/>
    <w:rsid w:val="004600BA"/>
    <w:rsid w:val="0047712C"/>
    <w:rsid w:val="004A0323"/>
    <w:rsid w:val="004A6818"/>
    <w:rsid w:val="004F67EC"/>
    <w:rsid w:val="00513A0A"/>
    <w:rsid w:val="0055014F"/>
    <w:rsid w:val="005626B0"/>
    <w:rsid w:val="00565BC0"/>
    <w:rsid w:val="005966FE"/>
    <w:rsid w:val="005D60DB"/>
    <w:rsid w:val="005F1AAD"/>
    <w:rsid w:val="0060076F"/>
    <w:rsid w:val="0061430A"/>
    <w:rsid w:val="00654F97"/>
    <w:rsid w:val="00667D36"/>
    <w:rsid w:val="007279E8"/>
    <w:rsid w:val="00753FDB"/>
    <w:rsid w:val="007D7EC8"/>
    <w:rsid w:val="007F0F40"/>
    <w:rsid w:val="00830B3A"/>
    <w:rsid w:val="008435FC"/>
    <w:rsid w:val="0087077C"/>
    <w:rsid w:val="008A249C"/>
    <w:rsid w:val="008E6A0E"/>
    <w:rsid w:val="009565FF"/>
    <w:rsid w:val="009773E3"/>
    <w:rsid w:val="009966F7"/>
    <w:rsid w:val="00996A70"/>
    <w:rsid w:val="009C1336"/>
    <w:rsid w:val="009C5AD0"/>
    <w:rsid w:val="00A0047B"/>
    <w:rsid w:val="00A02CD7"/>
    <w:rsid w:val="00A61352"/>
    <w:rsid w:val="00A61B82"/>
    <w:rsid w:val="00AC4C8F"/>
    <w:rsid w:val="00AE6D52"/>
    <w:rsid w:val="00B24F78"/>
    <w:rsid w:val="00B60AFF"/>
    <w:rsid w:val="00B75DFE"/>
    <w:rsid w:val="00BC16ED"/>
    <w:rsid w:val="00BF4111"/>
    <w:rsid w:val="00C25C53"/>
    <w:rsid w:val="00C322A1"/>
    <w:rsid w:val="00C364D0"/>
    <w:rsid w:val="00C37BB8"/>
    <w:rsid w:val="00C37BDB"/>
    <w:rsid w:val="00C41007"/>
    <w:rsid w:val="00C41431"/>
    <w:rsid w:val="00C5007F"/>
    <w:rsid w:val="00C64A77"/>
    <w:rsid w:val="00C76BC3"/>
    <w:rsid w:val="00CC0BCC"/>
    <w:rsid w:val="00CC1C83"/>
    <w:rsid w:val="00D036E4"/>
    <w:rsid w:val="00DD1D23"/>
    <w:rsid w:val="00DE02CF"/>
    <w:rsid w:val="00E23760"/>
    <w:rsid w:val="00E37BAC"/>
    <w:rsid w:val="00E8600C"/>
    <w:rsid w:val="00E92D9F"/>
    <w:rsid w:val="00E94952"/>
    <w:rsid w:val="00E9549A"/>
    <w:rsid w:val="00F07166"/>
    <w:rsid w:val="00F17BEC"/>
    <w:rsid w:val="00F26F92"/>
    <w:rsid w:val="00F35765"/>
    <w:rsid w:val="00F64F35"/>
    <w:rsid w:val="00F85E59"/>
    <w:rsid w:val="00F96333"/>
    <w:rsid w:val="00FB0AFE"/>
    <w:rsid w:val="00FC5A95"/>
    <w:rsid w:val="00FF42EA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579F923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,Char Char"/>
    <w:basedOn w:val="Normal"/>
    <w:next w:val="NormalIndent"/>
    <w:link w:val="Heading3Char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link w:val="Heading2"/>
    <w:rsid w:val="00C322A1"/>
    <w:rPr>
      <w:rFonts w:ascii="Verdana" w:hAnsi="Verdana"/>
      <w:b/>
      <w:lang w:val="en-US" w:eastAsia="en-US"/>
    </w:rPr>
  </w:style>
  <w:style w:type="character" w:customStyle="1" w:styleId="Heading3Char">
    <w:name w:val="Heading 3 Char"/>
    <w:aliases w:val="Título 3 Car Char, Char Char Char,Char Char Char"/>
    <w:link w:val="Heading3"/>
    <w:rsid w:val="00C322A1"/>
    <w:rPr>
      <w:rFonts w:ascii="Verdana" w:hAnsi="Verdana"/>
      <w:i/>
      <w:lang w:val="en-US" w:eastAsia="en-US"/>
    </w:rPr>
  </w:style>
  <w:style w:type="character" w:customStyle="1" w:styleId="CommentTextChar">
    <w:name w:val="Comment Text Char"/>
    <w:link w:val="CommentText"/>
    <w:semiHidden/>
    <w:rsid w:val="00C322A1"/>
    <w:rPr>
      <w:rFonts w:ascii="Verdana" w:hAnsi="Verdana"/>
      <w:lang w:val="en-US" w:eastAsia="en-US"/>
    </w:rPr>
  </w:style>
  <w:style w:type="paragraph" w:customStyle="1" w:styleId="ContenidodeTabla">
    <w:name w:val="Contenido de Tabla"/>
    <w:basedOn w:val="Normal"/>
    <w:qFormat/>
    <w:rsid w:val="00C41431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4D3FD-B782-40B1-BD0C-D7CB4BB38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17260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13</cp:revision>
  <cp:lastPrinted>2007-06-01T16:07:00Z</cp:lastPrinted>
  <dcterms:created xsi:type="dcterms:W3CDTF">2016-09-16T20:36:00Z</dcterms:created>
  <dcterms:modified xsi:type="dcterms:W3CDTF">2016-10-14T14:36:00Z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