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68AA2" w14:textId="77777777"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14:paraId="13110614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F22DA9A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472903AB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B7E8C39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0D62F3E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3DF0A69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E9F0A0E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56517F7F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F94FEC3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61FE2739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6E33B23C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5049A3A7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34182140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CC05717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9D9C1BC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51E9FB80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18622BCE" w14:textId="77777777"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14:paraId="09372A32" w14:textId="77777777"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14:paraId="245A8806" w14:textId="603DB98F"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</w:t>
      </w:r>
      <w:r w:rsidR="00A5491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inteligente de selección de contenido</w:t>
      </w:r>
      <w:ins w:id="0" w:author="MONTANIEZ, CINTHIA [AG-Contractor/5000]" w:date="2016-11-04T16:51:00Z">
        <w:r w:rsidR="00157DD5">
          <w:rPr>
            <w:rFonts w:ascii="Arial Black" w:eastAsia="Arial Black" w:hAnsi="Arial Black" w:cs="Arial Black"/>
            <w:i/>
            <w:color w:val="000000"/>
            <w:sz w:val="28"/>
            <w:szCs w:val="28"/>
            <w:lang w:val="es-AR" w:eastAsia="es-AR"/>
          </w:rPr>
          <w:t xml:space="preserve"> y autoaprendizaje del sistema</w:t>
        </w:r>
      </w:ins>
      <w:bookmarkStart w:id="1" w:name="_GoBack"/>
      <w:bookmarkEnd w:id="1"/>
      <w:r w:rsidR="00A5491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14:paraId="40210913" w14:textId="77777777"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14:paraId="4E65EEE6" w14:textId="77777777"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14:paraId="378AD4F5" w14:textId="77777777" w:rsidR="004F67EC" w:rsidRPr="000C76BB" w:rsidRDefault="004F67EC" w:rsidP="004F67EC">
      <w:pPr>
        <w:pStyle w:val="Title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14:paraId="641887F4" w14:textId="77777777"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14:paraId="0F380794" w14:textId="77777777" w:rsidTr="000C76BB">
        <w:tc>
          <w:tcPr>
            <w:tcW w:w="1985" w:type="dxa"/>
            <w:shd w:val="clear" w:color="auto" w:fill="A6A6A6"/>
          </w:tcPr>
          <w:p w14:paraId="1C248A63" w14:textId="77777777"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40DDBD46" w14:textId="77777777"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14:paraId="15B300F2" w14:textId="77777777"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14:paraId="27C71AEA" w14:textId="77777777" w:rsidTr="000C76BB">
        <w:tc>
          <w:tcPr>
            <w:tcW w:w="1985" w:type="dxa"/>
          </w:tcPr>
          <w:p w14:paraId="73876D10" w14:textId="77777777"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14:paraId="2D6FF6C6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14:paraId="3B5ADC6D" w14:textId="77777777" w:rsidR="000C76BB" w:rsidRDefault="003B0DE6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14:paraId="2D85E18E" w14:textId="77777777" w:rsidTr="000C76BB">
        <w:tc>
          <w:tcPr>
            <w:tcW w:w="1985" w:type="dxa"/>
          </w:tcPr>
          <w:p w14:paraId="1C604A44" w14:textId="77777777"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14:paraId="350DE294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14:paraId="70BA135E" w14:textId="77777777" w:rsidR="000C76BB" w:rsidRDefault="003B0DE6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14:paraId="60CF3D5A" w14:textId="77777777" w:rsidTr="000C76BB">
        <w:tc>
          <w:tcPr>
            <w:tcW w:w="1985" w:type="dxa"/>
          </w:tcPr>
          <w:p w14:paraId="042AC75A" w14:textId="77777777"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14:paraId="782E7519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14:paraId="294F4322" w14:textId="77777777" w:rsidR="000C76BB" w:rsidRDefault="003B0DE6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14:paraId="4F5CDA66" w14:textId="77777777" w:rsidTr="000C76BB">
        <w:tc>
          <w:tcPr>
            <w:tcW w:w="1985" w:type="dxa"/>
          </w:tcPr>
          <w:p w14:paraId="097182E9" w14:textId="77777777" w:rsidR="000C76BB" w:rsidRDefault="003B0DE6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14:paraId="62B7D69F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14:paraId="41B17185" w14:textId="77777777" w:rsidR="000C76BB" w:rsidRDefault="003B0DE6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14:paraId="0DDC5030" w14:textId="77777777" w:rsidTr="000C76BB">
        <w:tc>
          <w:tcPr>
            <w:tcW w:w="1985" w:type="dxa"/>
          </w:tcPr>
          <w:p w14:paraId="38336827" w14:textId="77777777"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14:paraId="272F65A1" w14:textId="77777777"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14:paraId="605A9393" w14:textId="77777777" w:rsidR="000C76BB" w:rsidRDefault="003B0DE6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14:paraId="57FCF67C" w14:textId="77777777" w:rsidR="004F67EC" w:rsidRDefault="004F67EC" w:rsidP="004F67EC"/>
    <w:p w14:paraId="1E88E3F7" w14:textId="77777777" w:rsidR="004F67EC" w:rsidRDefault="004F67EC" w:rsidP="004F67EC"/>
    <w:p w14:paraId="049E4A4F" w14:textId="77777777" w:rsidR="004F67EC" w:rsidRDefault="004F67EC" w:rsidP="004F67EC"/>
    <w:p w14:paraId="4795686E" w14:textId="77777777" w:rsidR="004262B0" w:rsidRPr="00E8600C" w:rsidRDefault="004262B0" w:rsidP="004262B0">
      <w:pPr>
        <w:pStyle w:val="Title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14:paraId="49D4127C" w14:textId="77777777" w:rsidR="004262B0" w:rsidRPr="00E8600C" w:rsidRDefault="004262B0" w:rsidP="004262B0">
      <w:pPr>
        <w:rPr>
          <w:lang w:val="es-AR"/>
        </w:rPr>
      </w:pPr>
    </w:p>
    <w:p w14:paraId="67D606AC" w14:textId="77777777" w:rsidR="00E8600C" w:rsidRPr="00CB5846" w:rsidRDefault="00E8600C" w:rsidP="00E8600C">
      <w:pPr>
        <w:jc w:val="both"/>
        <w:rPr>
          <w:lang w:val="pt-BR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CB5846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14:paraId="18CAD658" w14:textId="77777777"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14:paraId="388DA9FD" w14:textId="77777777"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14:paraId="2DBF1558" w14:textId="77777777" w:rsidR="00565BC0" w:rsidRDefault="00E8600C" w:rsidP="00E8600C">
      <w:pPr>
        <w:rPr>
          <w:lang w:val="es-MX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es-AR"/>
        </w:rPr>
        <w:lastRenderedPageBreak/>
        <w:t xml:space="preserve">Controller: </w:t>
      </w:r>
      <w:r w:rsidRPr="00CB5846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14:paraId="16A2A0EC" w14:textId="77777777" w:rsidR="00565BC0" w:rsidRDefault="00565BC0">
      <w:pPr>
        <w:pStyle w:val="Title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14:paraId="08A204E3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80429F0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52C9E2D5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260FEEF4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C4EDDDB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 w14:paraId="05FB9EDB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22246" w14:textId="77777777" w:rsidR="00565BC0" w:rsidRDefault="00A5491E" w:rsidP="00A5491E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14/10/</w:t>
            </w:r>
            <w:r w:rsidR="00E8600C">
              <w:rPr>
                <w:rFonts w:ascii="Arial" w:hAnsi="Arial" w:cs="Arial"/>
                <w:sz w:val="22"/>
                <w:lang w:val="es-MX"/>
              </w:rPr>
              <w:t>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9BEE8" w14:textId="77777777"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D9E34" w14:textId="77777777" w:rsidR="00565BC0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F64F35">
              <w:rPr>
                <w:rFonts w:ascii="Arial" w:hAnsi="Arial" w:cs="Arial"/>
                <w:sz w:val="22"/>
                <w:lang w:val="es-MX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AF526" w14:textId="77777777"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74623D" w14:paraId="58BDD806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9E830" w14:textId="56214209" w:rsidR="0074623D" w:rsidRDefault="00141B4D" w:rsidP="0074623D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28/10/2016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D4EDC" w14:textId="40791E83" w:rsidR="0074623D" w:rsidRDefault="00141B4D" w:rsidP="007F0AE3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70418" w14:textId="504F48E0" w:rsidR="0074623D" w:rsidRDefault="00141B4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Unificación de documentos Casos de uso del modulo inteligente de selección de contenido y autoaprendizaje del sistema.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4F312" w14:textId="34B66AA0" w:rsidR="0074623D" w:rsidRDefault="00141B4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14:paraId="420BD5D2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539E5" w14:textId="0DF538FA" w:rsidR="00565BC0" w:rsidRDefault="00157DD5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04/11/2016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AC641" w14:textId="07CC0B7B" w:rsidR="00565BC0" w:rsidRDefault="00157DD5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49110" w14:textId="612AA77F" w:rsidR="00565BC0" w:rsidRDefault="00157DD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Cambios varios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E10EB" w14:textId="6017E132" w:rsidR="00565BC0" w:rsidRDefault="00157DD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Cinthia Montañez </w:t>
            </w:r>
          </w:p>
        </w:tc>
      </w:tr>
      <w:tr w:rsidR="00565BC0" w14:paraId="07BB6239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6B9F2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85EE5" w14:textId="77777777"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D32D6" w14:textId="77777777"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405B3" w14:textId="77777777"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14:paraId="3AB3CF0B" w14:textId="77777777"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14:paraId="1F1AA487" w14:textId="77777777" w:rsidR="00565BC0" w:rsidRDefault="00565BC0">
      <w:pPr>
        <w:rPr>
          <w:lang w:val="es-MX"/>
        </w:rPr>
      </w:pPr>
    </w:p>
    <w:p w14:paraId="5C26861D" w14:textId="77777777" w:rsidR="00B10A0F" w:rsidRDefault="00565BC0" w:rsidP="00A5491E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B10A0F" w:rsidRPr="00157DD5" w14:paraId="26D3B9EF" w14:textId="77777777" w:rsidTr="00B60E33">
        <w:trPr>
          <w:trHeight w:val="560"/>
        </w:trPr>
        <w:tc>
          <w:tcPr>
            <w:tcW w:w="2073" w:type="dxa"/>
            <w:shd w:val="pct10" w:color="auto" w:fill="FFFFFF"/>
          </w:tcPr>
          <w:p w14:paraId="4CF3F3C8" w14:textId="77777777" w:rsidR="00B10A0F" w:rsidRPr="007466CE" w:rsidRDefault="00B10A0F" w:rsidP="00B60E33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14:paraId="45DC130D" w14:textId="77777777" w:rsidR="00B10A0F" w:rsidRPr="007466CE" w:rsidRDefault="00B10A0F" w:rsidP="00B10A0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-001- Ingreso de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usuario alumno</w:t>
            </w:r>
          </w:p>
        </w:tc>
      </w:tr>
      <w:tr w:rsidR="00B10A0F" w:rsidRPr="00157DD5" w14:paraId="549EDEA6" w14:textId="77777777" w:rsidTr="00B60E33">
        <w:tc>
          <w:tcPr>
            <w:tcW w:w="2073" w:type="dxa"/>
            <w:shd w:val="pct10" w:color="000000" w:fill="FFFFFF"/>
          </w:tcPr>
          <w:p w14:paraId="2390C1FE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14:paraId="036F01A6" w14:textId="77777777" w:rsidR="00B10A0F" w:rsidRPr="007466CE" w:rsidRDefault="00B10A0F" w:rsidP="00B10A0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usuario alumno</w:t>
            </w:r>
          </w:p>
        </w:tc>
      </w:tr>
      <w:tr w:rsidR="00B10A0F" w:rsidRPr="007466CE" w14:paraId="60185E83" w14:textId="77777777" w:rsidTr="00B60E33">
        <w:tc>
          <w:tcPr>
            <w:tcW w:w="2073" w:type="dxa"/>
            <w:shd w:val="pct10" w:color="000000" w:fill="FFFFFF"/>
          </w:tcPr>
          <w:p w14:paraId="6DD0599F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14:paraId="6D0B285D" w14:textId="77777777" w:rsidR="00B10A0F" w:rsidRPr="007466CE" w:rsidRDefault="00B10A0F" w:rsidP="00B60E33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B10A0F" w:rsidRPr="00157DD5" w14:paraId="22D8207E" w14:textId="77777777" w:rsidTr="00B60E33">
        <w:tc>
          <w:tcPr>
            <w:tcW w:w="2073" w:type="dxa"/>
            <w:shd w:val="pct10" w:color="000000" w:fill="FFFFFF"/>
          </w:tcPr>
          <w:p w14:paraId="21EEA2A1" w14:textId="77777777" w:rsidR="00B10A0F" w:rsidRPr="007466CE" w:rsidRDefault="00B10A0F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14:paraId="5AE1C890" w14:textId="77777777" w:rsidR="00B10A0F" w:rsidRPr="007466CE" w:rsidRDefault="00B10A0F" w:rsidP="00B10A0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 </w:t>
            </w:r>
          </w:p>
        </w:tc>
      </w:tr>
      <w:tr w:rsidR="00B10A0F" w:rsidRPr="007466CE" w14:paraId="32FC5E58" w14:textId="77777777" w:rsidTr="00B60E33">
        <w:tc>
          <w:tcPr>
            <w:tcW w:w="2073" w:type="dxa"/>
            <w:shd w:val="pct10" w:color="000000" w:fill="FFFFFF"/>
          </w:tcPr>
          <w:p w14:paraId="586355FE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14:paraId="75E6D167" w14:textId="77777777" w:rsidR="00B10A0F" w:rsidRPr="007466CE" w:rsidRDefault="00B10A0F" w:rsidP="00B60E33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70EC4B26" w14:textId="77777777" w:rsidTr="00B60E33">
        <w:tc>
          <w:tcPr>
            <w:tcW w:w="2073" w:type="dxa"/>
            <w:shd w:val="pct10" w:color="000000" w:fill="FFFFFF"/>
          </w:tcPr>
          <w:p w14:paraId="16BC2E9D" w14:textId="77777777" w:rsidR="00B10A0F" w:rsidRPr="007466CE" w:rsidRDefault="00B10A0F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14:paraId="4C54EBF1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23FE0D24" w14:textId="77777777" w:rsidTr="00B60E33">
        <w:tc>
          <w:tcPr>
            <w:tcW w:w="2073" w:type="dxa"/>
            <w:shd w:val="pct10" w:color="000000" w:fill="FFFFFF"/>
          </w:tcPr>
          <w:p w14:paraId="340BDF66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14:paraId="468629CA" w14:textId="77777777" w:rsidR="00B10A0F" w:rsidRPr="007466CE" w:rsidRDefault="00B10A0F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27A62B9E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644AE0FD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B10A0F" w:rsidRPr="00157DD5" w14:paraId="46CCCD25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2CE420D8" w14:textId="77777777" w:rsidR="00B10A0F" w:rsidRPr="007466CE" w:rsidRDefault="00B10A0F" w:rsidP="00B60E33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.</w:t>
            </w:r>
          </w:p>
        </w:tc>
      </w:tr>
      <w:tr w:rsidR="00B10A0F" w:rsidRPr="00157DD5" w14:paraId="67521431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39E6D3A4" w14:textId="77777777" w:rsidR="00B10A0F" w:rsidRPr="007466CE" w:rsidRDefault="00B10A0F" w:rsidP="00B60E33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</w:t>
            </w:r>
            <w:del w:id="2" w:author="MONTANIEZ, CINTHIA [AG-Contractor/5000]" w:date="2016-11-04T16:45:00Z">
              <w:r w:rsidRPr="007466CE" w:rsidDel="00157DD5">
                <w:rPr>
                  <w:rFonts w:ascii="Arial" w:hAnsi="Arial" w:cs="Arial"/>
                  <w:sz w:val="22"/>
                  <w:szCs w:val="22"/>
                  <w:lang w:val="es-AR"/>
                </w:rPr>
                <w:delText xml:space="preserve"> le</w:delText>
              </w:r>
            </w:del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presenta una pantalla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para el ingreso del usuario con los campos correspondientes.</w:t>
            </w:r>
          </w:p>
        </w:tc>
      </w:tr>
      <w:tr w:rsidR="00B10A0F" w:rsidRPr="00191393" w14:paraId="165B5637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52DD7EEE" w14:textId="77777777" w:rsidR="00B10A0F" w:rsidRPr="007466CE" w:rsidRDefault="00B10A0F" w:rsidP="00B60E33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B10A0F" w:rsidRPr="00191393" w14:paraId="378B80F2" w14:textId="77777777" w:rsidTr="00B60E33">
        <w:trPr>
          <w:cantSplit/>
        </w:trPr>
        <w:tc>
          <w:tcPr>
            <w:tcW w:w="9221" w:type="dxa"/>
            <w:gridSpan w:val="2"/>
          </w:tcPr>
          <w:p w14:paraId="49074915" w14:textId="77777777" w:rsidR="00B10A0F" w:rsidRPr="007466CE" w:rsidRDefault="00B10A0F" w:rsidP="00B60E33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B10A0F" w:rsidRPr="00157DD5" w14:paraId="61C6B63B" w14:textId="77777777" w:rsidTr="00B60E33">
        <w:trPr>
          <w:cantSplit/>
        </w:trPr>
        <w:tc>
          <w:tcPr>
            <w:tcW w:w="9221" w:type="dxa"/>
            <w:gridSpan w:val="2"/>
          </w:tcPr>
          <w:p w14:paraId="7DDEA757" w14:textId="77777777" w:rsidR="00B10A0F" w:rsidRPr="007466CE" w:rsidRDefault="00B10A0F" w:rsidP="00B60E33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B10A0F" w:rsidRPr="00BB2A58" w14:paraId="6F05F210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1F49D891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10A0F" w:rsidRPr="00157DD5" w14:paraId="5435D12F" w14:textId="77777777" w:rsidTr="00B60E33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14:paraId="52244347" w14:textId="77777777" w:rsidR="00B10A0F" w:rsidRPr="007466CE" w:rsidRDefault="00B10A0F" w:rsidP="00B10A0F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B10A0F" w:rsidRPr="00157DD5" w14:paraId="304B131A" w14:textId="77777777" w:rsidTr="00B60E33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14:paraId="2FA6E279" w14:textId="77777777" w:rsidR="00B10A0F" w:rsidRPr="007466CE" w:rsidRDefault="00B10A0F" w:rsidP="00B10A0F">
            <w:pPr>
              <w:numPr>
                <w:ilvl w:val="1"/>
                <w:numId w:val="7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2.</w:t>
            </w:r>
          </w:p>
        </w:tc>
      </w:tr>
      <w:tr w:rsidR="00B10A0F" w:rsidRPr="007466CE" w14:paraId="6D2D61FB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4B288970" w14:textId="77777777" w:rsidR="00B10A0F" w:rsidRPr="007466CE" w:rsidRDefault="00B10A0F" w:rsidP="00B60E33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10A0F" w:rsidRPr="007466CE" w14:paraId="1447E4F7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0114C14A" w14:textId="77777777" w:rsidR="00B10A0F" w:rsidRPr="007466CE" w:rsidRDefault="00B10A0F" w:rsidP="00B60E33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>Diseño Interfaces - Incremento 1</w:t>
            </w:r>
          </w:p>
        </w:tc>
      </w:tr>
      <w:tr w:rsidR="00B10A0F" w:rsidRPr="007466CE" w14:paraId="78EEEF1B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25278A3C" w14:textId="77777777" w:rsidR="00B10A0F" w:rsidRPr="007466CE" w:rsidRDefault="00B10A0F" w:rsidP="00B60E33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10A0F" w:rsidRPr="00157DD5" w14:paraId="3BD7DF3B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0157D610" w14:textId="77777777" w:rsidR="00B10A0F" w:rsidRDefault="00B10A0F" w:rsidP="00B60E33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 Campos: Usuario (alfanumérico y caracteres especiales)</w:t>
            </w:r>
          </w:p>
          <w:p w14:paraId="21BBC741" w14:textId="77777777" w:rsidR="00B10A0F" w:rsidRPr="007466CE" w:rsidRDefault="00B10A0F" w:rsidP="00B60E33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     Contraseña (alfanumérica y caracteres especiales)</w:t>
            </w:r>
          </w:p>
        </w:tc>
      </w:tr>
      <w:tr w:rsidR="00B10A0F" w:rsidRPr="00157DD5" w14:paraId="68F670D6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639BBEE0" w14:textId="77777777" w:rsidR="00B10A0F" w:rsidRPr="007466CE" w:rsidRDefault="00B10A0F" w:rsidP="00B60E33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Nota 2: 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B10A0F" w:rsidRPr="00BB2A58" w14:paraId="1491FA9B" w14:textId="77777777" w:rsidTr="00B60E33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14:paraId="5153BD4C" w14:textId="77777777" w:rsidR="00B10A0F" w:rsidRPr="007466CE" w:rsidRDefault="00B10A0F" w:rsidP="00B60E33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10A0F" w:rsidRPr="00BB2A58" w14:paraId="424FA8C1" w14:textId="77777777" w:rsidTr="00B60E33">
        <w:trPr>
          <w:cantSplit/>
        </w:trPr>
        <w:tc>
          <w:tcPr>
            <w:tcW w:w="9221" w:type="dxa"/>
            <w:gridSpan w:val="2"/>
          </w:tcPr>
          <w:p w14:paraId="3F47D8A9" w14:textId="77777777" w:rsidR="00B10A0F" w:rsidRPr="007466CE" w:rsidRDefault="00B10A0F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14:paraId="0509DA65" w14:textId="77777777" w:rsidR="00B10A0F" w:rsidRDefault="00B10A0F" w:rsidP="00A5491E">
      <w:pPr>
        <w:rPr>
          <w:lang w:val="es-MX"/>
        </w:rPr>
      </w:pPr>
      <w:r>
        <w:rPr>
          <w:lang w:val="es-MX"/>
        </w:rPr>
        <w:tab/>
      </w:r>
    </w:p>
    <w:p w14:paraId="660C05D8" w14:textId="77777777" w:rsidR="00B10A0F" w:rsidRDefault="00B10A0F" w:rsidP="00A5491E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  <w:tblGridChange w:id="3">
          <w:tblGrid>
            <w:gridCol w:w="2073"/>
            <w:gridCol w:w="7148"/>
          </w:tblGrid>
        </w:tblGridChange>
      </w:tblGrid>
      <w:tr w:rsidR="00B10A0F" w:rsidRPr="00141B4D" w14:paraId="13FE464F" w14:textId="77777777" w:rsidTr="00B60E33">
        <w:trPr>
          <w:trHeight w:val="560"/>
        </w:trPr>
        <w:tc>
          <w:tcPr>
            <w:tcW w:w="2073" w:type="dxa"/>
            <w:shd w:val="pct10" w:color="auto" w:fill="FFFFFF"/>
          </w:tcPr>
          <w:p w14:paraId="76490F4D" w14:textId="77777777" w:rsidR="00B10A0F" w:rsidRPr="007466CE" w:rsidRDefault="00B10A0F" w:rsidP="00B60E33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14:paraId="6BDCE306" w14:textId="2A71188F" w:rsidR="00B10A0F" w:rsidRPr="007466CE" w:rsidRDefault="00B10A0F" w:rsidP="00A6692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2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 </w:t>
            </w:r>
            <w:r w:rsidR="00A6692F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Selección actividades</w:t>
            </w:r>
          </w:p>
        </w:tc>
      </w:tr>
      <w:tr w:rsidR="00B10A0F" w:rsidRPr="004A1EEB" w14:paraId="795589F3" w14:textId="77777777" w:rsidTr="00B60E33">
        <w:tc>
          <w:tcPr>
            <w:tcW w:w="2073" w:type="dxa"/>
            <w:shd w:val="pct10" w:color="000000" w:fill="FFFFFF"/>
          </w:tcPr>
          <w:p w14:paraId="1CDBF22F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14:paraId="3CE6B25E" w14:textId="77777777" w:rsidR="00B10A0F" w:rsidRPr="007466CE" w:rsidRDefault="00B10A0F" w:rsidP="00B60E33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Resolución de actividades</w:t>
            </w:r>
          </w:p>
        </w:tc>
      </w:tr>
      <w:tr w:rsidR="00B10A0F" w:rsidRPr="007466CE" w14:paraId="1AE2DA27" w14:textId="77777777" w:rsidTr="00B60E33">
        <w:tc>
          <w:tcPr>
            <w:tcW w:w="2073" w:type="dxa"/>
            <w:shd w:val="pct10" w:color="000000" w:fill="FFFFFF"/>
          </w:tcPr>
          <w:p w14:paraId="619A2C42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14:paraId="72A0B8EA" w14:textId="77777777" w:rsidR="00B10A0F" w:rsidRPr="007466CE" w:rsidRDefault="00B10A0F" w:rsidP="00B60E33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</w:p>
        </w:tc>
      </w:tr>
      <w:tr w:rsidR="00B10A0F" w:rsidRPr="00157DD5" w14:paraId="0378F51A" w14:textId="77777777" w:rsidTr="00B60E33">
        <w:tc>
          <w:tcPr>
            <w:tcW w:w="2073" w:type="dxa"/>
            <w:shd w:val="pct10" w:color="000000" w:fill="FFFFFF"/>
          </w:tcPr>
          <w:p w14:paraId="0BD7C870" w14:textId="77777777" w:rsidR="00B10A0F" w:rsidRPr="007466CE" w:rsidRDefault="00B10A0F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14:paraId="703121FD" w14:textId="77777777" w:rsidR="00B10A0F" w:rsidRDefault="00B10A0F" w:rsidP="00B10A0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 </w:t>
            </w:r>
          </w:p>
          <w:p w14:paraId="27F1D4AF" w14:textId="77777777" w:rsidR="00E11DCE" w:rsidRPr="007466CE" w:rsidRDefault="00E11DCE" w:rsidP="00B10A0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(CU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IS-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001)</w:t>
            </w:r>
          </w:p>
        </w:tc>
      </w:tr>
      <w:tr w:rsidR="00B10A0F" w:rsidRPr="00157DD5" w14:paraId="5FAC03CD" w14:textId="77777777" w:rsidTr="00B60E33">
        <w:tc>
          <w:tcPr>
            <w:tcW w:w="2073" w:type="dxa"/>
            <w:shd w:val="pct10" w:color="000000" w:fill="FFFFFF"/>
          </w:tcPr>
          <w:p w14:paraId="525F8A69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14:paraId="364DBF2D" w14:textId="77777777" w:rsidR="00B10A0F" w:rsidRPr="007466CE" w:rsidRDefault="00E11DCE" w:rsidP="00E11DCE">
            <w:pPr>
              <w:numPr>
                <w:ilvl w:val="0"/>
                <w:numId w:val="21"/>
              </w:numPr>
              <w:spacing w:before="100" w:after="100"/>
              <w:ind w:left="425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Deben quedar persistidos los datos obtenidos de los resultados</w:t>
            </w:r>
          </w:p>
        </w:tc>
      </w:tr>
      <w:tr w:rsidR="00B10A0F" w:rsidRPr="007466CE" w14:paraId="549EAADB" w14:textId="77777777" w:rsidTr="00B60E33">
        <w:tc>
          <w:tcPr>
            <w:tcW w:w="2073" w:type="dxa"/>
            <w:shd w:val="pct10" w:color="000000" w:fill="FFFFFF"/>
          </w:tcPr>
          <w:p w14:paraId="651AC33C" w14:textId="77777777" w:rsidR="00B10A0F" w:rsidRPr="007466CE" w:rsidRDefault="00B10A0F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14:paraId="4EC0C6FD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49F7E1B2" w14:textId="77777777" w:rsidTr="00B60E33">
        <w:tc>
          <w:tcPr>
            <w:tcW w:w="2073" w:type="dxa"/>
            <w:shd w:val="pct10" w:color="000000" w:fill="FFFFFF"/>
          </w:tcPr>
          <w:p w14:paraId="660D7051" w14:textId="77777777" w:rsidR="00B10A0F" w:rsidRPr="007466CE" w:rsidRDefault="00B10A0F" w:rsidP="00B60E33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14:paraId="2C9ACEAF" w14:textId="77777777" w:rsidR="00B10A0F" w:rsidRPr="007466CE" w:rsidRDefault="00B10A0F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10A0F" w:rsidRPr="007466CE" w14:paraId="4A8F785D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459A4680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E11DCE" w:rsidRPr="00157DD5" w14:paraId="6A2CDD3A" w14:textId="77777777" w:rsidTr="00157DD5">
        <w:tblPrEx>
          <w:tblW w:w="9221" w:type="dxa"/>
          <w:tblInd w:w="195" w:type="dxa"/>
          <w:tblBorders>
            <w:top w:val="thinThickLargeGap" w:sz="6" w:space="0" w:color="808080"/>
            <w:left w:val="thinThickLargeGap" w:sz="6" w:space="0" w:color="808080"/>
            <w:bottom w:val="thinThickLargeGap" w:sz="6" w:space="0" w:color="808080"/>
            <w:right w:val="thinThickLargeGap" w:sz="6" w:space="0" w:color="808080"/>
            <w:insideH w:val="thinThickLargeGap" w:sz="6" w:space="0" w:color="808080"/>
            <w:insideV w:val="thinThickLargeGap" w:sz="6" w:space="0" w:color="808080"/>
          </w:tblBorders>
          <w:tblLayout w:type="fixed"/>
          <w:tblLook w:val="0000" w:firstRow="0" w:lastRow="0" w:firstColumn="0" w:lastColumn="0" w:noHBand="0" w:noVBand="0"/>
          <w:tblPrExChange w:id="4" w:author="MONTANIEZ, CINTHIA [AG-Contractor/5000]" w:date="2016-11-04T16:45:00Z">
            <w:tblPrEx>
              <w:tblW w:w="9221" w:type="dxa"/>
              <w:tblInd w:w="195" w:type="dxa"/>
              <w:tblBorders>
                <w:top w:val="thinThickLargeGap" w:sz="6" w:space="0" w:color="808080"/>
                <w:left w:val="thinThickLargeGap" w:sz="6" w:space="0" w:color="808080"/>
                <w:bottom w:val="thinThickLargeGap" w:sz="6" w:space="0" w:color="808080"/>
                <w:right w:val="thinThickLargeGap" w:sz="6" w:space="0" w:color="808080"/>
                <w:insideH w:val="thinThickLargeGap" w:sz="6" w:space="0" w:color="808080"/>
                <w:insideV w:val="thinThickLargeGap" w:sz="6" w:space="0" w:color="808080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5" w:author="MONTANIEZ, CINTHIA [AG-Contractor/5000]" w:date="2016-11-04T16:45:00Z">
            <w:trPr>
              <w:cantSplit/>
            </w:trPr>
          </w:trPrChange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  <w:tcPrChange w:id="6" w:author="MONTANIEZ, CINTHIA [AG-Contractor/5000]" w:date="2016-11-04T16:45:00Z">
              <w:tcPr>
                <w:tcW w:w="9221" w:type="dxa"/>
                <w:gridSpan w:val="2"/>
                <w:tcBorders>
                  <w:bottom w:val="thinThickLargeGap" w:sz="6" w:space="0" w:color="808080"/>
                </w:tcBorders>
                <w:shd w:val="pct10" w:color="000000" w:fill="FFFFFF"/>
              </w:tcPr>
            </w:tcPrChange>
          </w:tcPr>
          <w:p w14:paraId="7D0955C8" w14:textId="1E77A1BB" w:rsidR="00E11DCE" w:rsidRPr="00CC3C2C" w:rsidRDefault="00CC3C2C" w:rsidP="00CC3C2C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1. </w:t>
            </w:r>
            <w:r w:rsidR="00E11DCE"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El sistema </w:t>
            </w:r>
            <w:del w:id="7" w:author="MONTANIEZ, CINTHIA [AG-Contractor/5000]" w:date="2016-11-04T16:46:00Z">
              <w:r w:rsidR="00E11DCE" w:rsidRPr="00CC3C2C" w:rsidDel="00157DD5">
                <w:rPr>
                  <w:rFonts w:ascii="Arial" w:hAnsi="Arial" w:cs="Arial"/>
                  <w:bCs/>
                  <w:sz w:val="22"/>
                  <w:szCs w:val="22"/>
                  <w:lang w:val="es-AR"/>
                </w:rPr>
                <w:delText xml:space="preserve">le </w:delText>
              </w:r>
            </w:del>
            <w:r w:rsidR="00E11DCE"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>presenta la opción de seleccionar curso</w:t>
            </w:r>
          </w:p>
        </w:tc>
      </w:tr>
      <w:tr w:rsidR="00B10A0F" w:rsidRPr="00157DD5" w14:paraId="0967A3B1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562FF8C6" w14:textId="16B64673" w:rsidR="00B10A0F" w:rsidRPr="007466CE" w:rsidRDefault="00CC3C2C" w:rsidP="00E11DCE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2</w:t>
            </w:r>
            <w:r w:rsidR="00B10A0F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. </w:t>
            </w:r>
            <w:r w:rsidR="00E11D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selecciona el curso donde desea ingresar</w:t>
            </w:r>
          </w:p>
        </w:tc>
      </w:tr>
      <w:tr w:rsidR="00B10A0F" w:rsidRPr="00157DD5" w14:paraId="4E5F8AE9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67FF7605" w14:textId="6149EC47" w:rsidR="00B10A0F" w:rsidRPr="007466CE" w:rsidRDefault="00CC3C2C" w:rsidP="00A6692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 xml:space="preserve">. El sistema </w:t>
            </w:r>
            <w:r w:rsidR="00E11DCE">
              <w:rPr>
                <w:rFonts w:ascii="Arial" w:hAnsi="Arial" w:cs="Arial"/>
                <w:sz w:val="22"/>
                <w:szCs w:val="22"/>
                <w:lang w:val="es-AR"/>
              </w:rPr>
              <w:t xml:space="preserve">muestra 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los temas correspondientes al curso con una breve descripción.</w:t>
            </w:r>
          </w:p>
        </w:tc>
      </w:tr>
      <w:tr w:rsidR="00E11DCE" w:rsidRPr="00157DD5" w14:paraId="1D28D5AF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4260F877" w14:textId="172D8FDB" w:rsidR="00E11DCE" w:rsidRDefault="00CC3C2C" w:rsidP="00A6692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141B4D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  <w:r w:rsidR="00E11D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ingresa 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al tema que tiene habilitado según correlatividades.</w:t>
            </w:r>
          </w:p>
        </w:tc>
      </w:tr>
      <w:tr w:rsidR="00E11DCE" w:rsidRPr="00157DD5" w14:paraId="3276467E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35E1CCB0" w14:textId="2E76A9BF" w:rsidR="00E11DCE" w:rsidRDefault="00CC3C2C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. El sistema muestra los conceptos que corresponden a ese tema con una breve explicación del mismo.</w:t>
            </w:r>
          </w:p>
        </w:tc>
      </w:tr>
      <w:tr w:rsidR="00A6692F" w:rsidRPr="00157DD5" w14:paraId="353D9955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7AE81A15" w14:textId="4A566948" w:rsidR="00A6692F" w:rsidRDefault="00CC3C2C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. El actor selecciona uno de los conceptos que tenga disponible</w:t>
            </w:r>
          </w:p>
        </w:tc>
      </w:tr>
      <w:tr w:rsidR="00A6692F" w:rsidRPr="00157DD5" w14:paraId="25C5AA71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19E949EC" w14:textId="3B6513A5" w:rsidR="00A6692F" w:rsidRDefault="00CC3C2C" w:rsidP="00E11DC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 xml:space="preserve">. El sistema </w:t>
            </w:r>
            <w:del w:id="8" w:author="MONTANIEZ, CINTHIA [AG-Contractor/5000]" w:date="2016-11-04T16:46:00Z">
              <w:r w:rsidR="00A6692F" w:rsidDel="00157DD5">
                <w:rPr>
                  <w:rFonts w:ascii="Arial" w:hAnsi="Arial" w:cs="Arial"/>
                  <w:sz w:val="22"/>
                  <w:szCs w:val="22"/>
                  <w:lang w:val="es-AR"/>
                </w:rPr>
                <w:delText xml:space="preserve">le </w:delText>
              </w:r>
            </w:del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asigna una actividad de acuerdo al CU-AS-001</w:t>
            </w:r>
          </w:p>
        </w:tc>
      </w:tr>
      <w:tr w:rsidR="00B10A0F" w:rsidRPr="00141B4D" w14:paraId="546E6F6C" w14:textId="77777777" w:rsidTr="00B60E33">
        <w:trPr>
          <w:cantSplit/>
        </w:trPr>
        <w:tc>
          <w:tcPr>
            <w:tcW w:w="9221" w:type="dxa"/>
            <w:gridSpan w:val="2"/>
            <w:vAlign w:val="center"/>
          </w:tcPr>
          <w:p w14:paraId="7E7B1F58" w14:textId="47072252" w:rsidR="00B10A0F" w:rsidRPr="007466CE" w:rsidRDefault="00CC3C2C" w:rsidP="00A6692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  <w:r w:rsidR="00B10A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 w:rsidR="00E11DCE">
              <w:rPr>
                <w:rFonts w:ascii="Arial" w:hAnsi="Arial" w:cs="Arial"/>
                <w:sz w:val="22"/>
                <w:szCs w:val="22"/>
                <w:lang w:val="es-AR"/>
              </w:rPr>
              <w:t xml:space="preserve">resuelve </w:t>
            </w:r>
            <w:r w:rsidR="00B60E33">
              <w:rPr>
                <w:rFonts w:ascii="Arial" w:hAnsi="Arial" w:cs="Arial"/>
                <w:sz w:val="22"/>
                <w:szCs w:val="22"/>
                <w:lang w:val="es-AR"/>
              </w:rPr>
              <w:t>la actividad</w:t>
            </w:r>
            <w:r w:rsidR="00E11DCE">
              <w:rPr>
                <w:rFonts w:ascii="Arial" w:hAnsi="Arial" w:cs="Arial"/>
                <w:sz w:val="22"/>
                <w:szCs w:val="22"/>
                <w:lang w:val="es-AR"/>
              </w:rPr>
              <w:t xml:space="preserve"> que le presenta el sistema. Ver nota 1</w:t>
            </w:r>
          </w:p>
        </w:tc>
      </w:tr>
      <w:tr w:rsidR="00B10A0F" w:rsidRPr="00157DD5" w14:paraId="6BAAA7C2" w14:textId="77777777" w:rsidTr="00B60E33">
        <w:trPr>
          <w:cantSplit/>
        </w:trPr>
        <w:tc>
          <w:tcPr>
            <w:tcW w:w="9221" w:type="dxa"/>
            <w:gridSpan w:val="2"/>
          </w:tcPr>
          <w:p w14:paraId="2BB57733" w14:textId="25A6345A" w:rsidR="00B10A0F" w:rsidRPr="007466CE" w:rsidRDefault="00CC3C2C" w:rsidP="00B10A0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141B4D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B10A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="00B10A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ins w:id="9" w:author="MONTANIEZ, CINTHIA [AG-Contractor/5000]" w:date="2016-11-04T16:46:00Z">
              <w:r w:rsidR="00157DD5">
                <w:rPr>
                  <w:rFonts w:ascii="Arial" w:hAnsi="Arial" w:cs="Arial"/>
                  <w:sz w:val="22"/>
                  <w:szCs w:val="22"/>
                  <w:lang w:val="es-AR"/>
                </w:rPr>
                <w:t xml:space="preserve"> contra los datos que ingres</w:t>
              </w:r>
            </w:ins>
            <w:ins w:id="10" w:author="MONTANIEZ, CINTHIA [AG-Contractor/5000]" w:date="2016-11-04T16:47:00Z">
              <w:r w:rsidR="00157DD5">
                <w:rPr>
                  <w:rFonts w:ascii="Arial" w:hAnsi="Arial" w:cs="Arial"/>
                  <w:sz w:val="22"/>
                  <w:szCs w:val="22"/>
                  <w:lang w:val="es-AR"/>
                </w:rPr>
                <w:t>ó el docente para ese curso, tema, concepto y actividad</w:t>
              </w:r>
            </w:ins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B10A0F" w:rsidRPr="00157DD5" w14:paraId="52394972" w14:textId="77777777" w:rsidTr="00B60E33">
        <w:trPr>
          <w:cantSplit/>
        </w:trPr>
        <w:tc>
          <w:tcPr>
            <w:tcW w:w="9221" w:type="dxa"/>
            <w:gridSpan w:val="2"/>
          </w:tcPr>
          <w:p w14:paraId="0CF29B37" w14:textId="333191CE" w:rsidR="00B10A0F" w:rsidRPr="007466CE" w:rsidRDefault="00CC3C2C" w:rsidP="00A6692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141B4D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10A0F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B10A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el mensaje “Actividad aprobada”</w:t>
            </w:r>
            <w:r w:rsidR="00B10A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B10A0F" w:rsidRPr="00141B4D" w14:paraId="3AAB2C9E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7AC38AA7" w14:textId="77777777" w:rsidR="00B10A0F" w:rsidRPr="007466CE" w:rsidRDefault="00B10A0F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10A0F" w:rsidRPr="00157DD5" w14:paraId="2688D55F" w14:textId="77777777" w:rsidTr="00B60E33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14:paraId="53DB7E4B" w14:textId="495AB9D7" w:rsidR="00A6692F" w:rsidRPr="007466CE" w:rsidRDefault="00CC3C2C" w:rsidP="00A6692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ins w:id="11" w:author="MONTANIEZ, CINTHIA [AG-Contractor/5000]" w:date="2016-11-04T16:45:00Z">
              <w:r w:rsidR="00157DD5">
                <w:rPr>
                  <w:rFonts w:ascii="Arial" w:hAnsi="Arial" w:cs="Arial"/>
                  <w:sz w:val="22"/>
                  <w:szCs w:val="22"/>
                  <w:lang w:val="es-AR"/>
                </w:rPr>
                <w:t>1</w:t>
              </w:r>
            </w:ins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muestra el mensaje “Actividad Desaprobada”</w:t>
            </w:r>
          </w:p>
        </w:tc>
      </w:tr>
      <w:tr w:rsidR="00B10A0F" w:rsidRPr="007466CE" w14:paraId="3A0E00A7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71007824" w14:textId="77777777" w:rsidR="00B10A0F" w:rsidRPr="007466CE" w:rsidRDefault="00B10A0F" w:rsidP="00B60E33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10A0F" w:rsidRPr="007466CE" w14:paraId="01E72F7D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463BDF02" w14:textId="074C88C3" w:rsidR="00B10A0F" w:rsidRPr="007466CE" w:rsidRDefault="00B10A0F" w:rsidP="00B60E33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 w:rsidR="00A6692F"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10A0F" w:rsidRPr="007466CE" w14:paraId="5DEDEA16" w14:textId="77777777" w:rsidTr="00B60E33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1D158722" w14:textId="77777777" w:rsidR="00B10A0F" w:rsidRPr="007466CE" w:rsidRDefault="00B10A0F" w:rsidP="00B60E33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10A0F" w:rsidRPr="00157DD5" w14:paraId="0A718E4A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517B8386" w14:textId="48CE1FC4" w:rsidR="00B10A0F" w:rsidRPr="007466CE" w:rsidRDefault="00B10A0F" w:rsidP="00157DD5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Nota 1: 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 xml:space="preserve">Las actividades pueden ser de tipo </w:t>
            </w:r>
            <w:del w:id="12" w:author="MONTANIEZ, CINTHIA [AG-Contractor/5000]" w:date="2016-11-04T16:45:00Z">
              <w:r w:rsidR="00A6692F" w:rsidDel="00157DD5">
                <w:rPr>
                  <w:rFonts w:ascii="Arial" w:hAnsi="Arial" w:cs="Arial"/>
                  <w:sz w:val="22"/>
                  <w:szCs w:val="22"/>
                  <w:lang w:val="es-AR"/>
                </w:rPr>
                <w:delText>multiple choice</w:delText>
              </w:r>
            </w:del>
            <w:ins w:id="13" w:author="MONTANIEZ, CINTHIA [AG-Contractor/5000]" w:date="2016-11-04T16:45:00Z">
              <w:r w:rsidR="00157DD5">
                <w:rPr>
                  <w:rFonts w:ascii="Arial" w:hAnsi="Arial" w:cs="Arial"/>
                  <w:sz w:val="22"/>
                  <w:szCs w:val="22"/>
                  <w:lang w:val="es-AR"/>
                </w:rPr>
                <w:t>selección múltiple</w:t>
              </w:r>
            </w:ins>
            <w:r w:rsidR="00B60E33">
              <w:rPr>
                <w:rFonts w:ascii="Arial" w:hAnsi="Arial" w:cs="Arial"/>
                <w:sz w:val="22"/>
                <w:szCs w:val="22"/>
                <w:lang w:val="es-AR"/>
              </w:rPr>
              <w:t xml:space="preserve"> CU-IS-003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>, verdadero/falso</w:t>
            </w:r>
            <w:r w:rsidR="00B60E33">
              <w:rPr>
                <w:rFonts w:ascii="Arial" w:hAnsi="Arial" w:cs="Arial"/>
                <w:sz w:val="22"/>
                <w:szCs w:val="22"/>
                <w:lang w:val="es-AR"/>
              </w:rPr>
              <w:t xml:space="preserve"> CU-IS-004</w:t>
            </w:r>
            <w:r w:rsidR="00A6692F">
              <w:rPr>
                <w:rFonts w:ascii="Arial" w:hAnsi="Arial" w:cs="Arial"/>
                <w:sz w:val="22"/>
                <w:szCs w:val="22"/>
                <w:lang w:val="es-AR"/>
              </w:rPr>
              <w:t xml:space="preserve"> o unir con flechas</w:t>
            </w:r>
            <w:r w:rsidR="00B60E33">
              <w:rPr>
                <w:rFonts w:ascii="Arial" w:hAnsi="Arial" w:cs="Arial"/>
                <w:sz w:val="22"/>
                <w:szCs w:val="22"/>
                <w:lang w:val="es-AR"/>
              </w:rPr>
              <w:t xml:space="preserve"> CU-IS-005</w:t>
            </w:r>
          </w:p>
        </w:tc>
      </w:tr>
      <w:tr w:rsidR="00B10A0F" w:rsidRPr="00157DD5" w14:paraId="75F2F881" w14:textId="77777777" w:rsidTr="00B60E33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14:paraId="416C61DB" w14:textId="6AF7C068" w:rsidR="00B10A0F" w:rsidRPr="007466CE" w:rsidRDefault="00B10A0F" w:rsidP="00A6692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Nota 2: 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</w:t>
            </w:r>
            <w:r w:rsidR="00A6692F">
              <w:rPr>
                <w:rFonts w:ascii="Arial" w:hAnsi="Arial" w:cs="Arial"/>
                <w:iCs/>
                <w:sz w:val="22"/>
                <w:szCs w:val="22"/>
                <w:lang w:val="es-AR"/>
              </w:rPr>
              <w:t>si el usuario realizó actividad correctamente.</w:t>
            </w:r>
          </w:p>
        </w:tc>
      </w:tr>
      <w:tr w:rsidR="00B10A0F" w:rsidRPr="00BB2A58" w14:paraId="465D4187" w14:textId="77777777" w:rsidTr="00B60E33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14:paraId="053466ED" w14:textId="77777777" w:rsidR="00B10A0F" w:rsidRPr="007466CE" w:rsidRDefault="00B10A0F" w:rsidP="00B60E33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10A0F" w:rsidRPr="00141B4D" w14:paraId="76405E31" w14:textId="77777777" w:rsidTr="00B60E33">
        <w:trPr>
          <w:cantSplit/>
        </w:trPr>
        <w:tc>
          <w:tcPr>
            <w:tcW w:w="9221" w:type="dxa"/>
            <w:gridSpan w:val="2"/>
          </w:tcPr>
          <w:p w14:paraId="02A7B110" w14:textId="1987C0DF" w:rsidR="00B10A0F" w:rsidRPr="007466CE" w:rsidRDefault="00B10A0F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14:paraId="1E6A8487" w14:textId="77777777" w:rsidR="00691FF9" w:rsidRDefault="00691FF9" w:rsidP="00A5491E">
      <w:pPr>
        <w:rPr>
          <w:lang w:val="es-MX"/>
        </w:rPr>
      </w:pPr>
    </w:p>
    <w:p w14:paraId="3239C55B" w14:textId="5C710F88" w:rsidR="00B60E33" w:rsidRDefault="00691FF9" w:rsidP="00A5491E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5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51"/>
      </w:tblGrid>
      <w:tr w:rsidR="00B60E33" w:rsidRPr="00141B4D" w14:paraId="4E5A28C8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6D54EFA0" w14:textId="77777777" w:rsidR="00B60E33" w:rsidRPr="007466CE" w:rsidRDefault="00B60E33" w:rsidP="00B60E33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6E79B679" w14:textId="5EB21507" w:rsidR="00B60E33" w:rsidRPr="007466CE" w:rsidRDefault="00B60E33" w:rsidP="00157DD5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</w:t>
            </w:r>
            <w:r w:rsidR="00CC3C2C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 </w:t>
            </w:r>
            <w:del w:id="14" w:author="MONTANIEZ, CINTHIA [AG-Contractor/5000]" w:date="2016-11-04T16:46:00Z">
              <w:r w:rsidR="00CC3C2C" w:rsidDel="00157DD5">
                <w:rPr>
                  <w:rFonts w:ascii="Arial" w:hAnsi="Arial" w:cs="Arial"/>
                  <w:b/>
                  <w:bCs/>
                  <w:i w:val="0"/>
                  <w:iCs/>
                  <w:sz w:val="22"/>
                  <w:szCs w:val="22"/>
                  <w:lang w:val="es-AR"/>
                </w:rPr>
                <w:delText>Múltiple Choice</w:delText>
              </w:r>
            </w:del>
            <w:ins w:id="15" w:author="MONTANIEZ, CINTHIA [AG-Contractor/5000]" w:date="2016-11-04T16:46:00Z">
              <w:r w:rsidR="00157DD5">
                <w:rPr>
                  <w:rFonts w:ascii="Arial" w:hAnsi="Arial" w:cs="Arial"/>
                  <w:b/>
                  <w:bCs/>
                  <w:i w:val="0"/>
                  <w:iCs/>
                  <w:sz w:val="22"/>
                  <w:szCs w:val="22"/>
                  <w:lang w:val="es-AR"/>
                </w:rPr>
                <w:t>Selección Múltiple</w:t>
              </w:r>
            </w:ins>
          </w:p>
        </w:tc>
      </w:tr>
      <w:tr w:rsidR="00B60E33" w:rsidRPr="00157DD5" w14:paraId="17202F2E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73DB5EFD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41D8040D" w14:textId="3841D54E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Resolución de actividades</w:t>
            </w:r>
            <w:r w:rsidR="00CC3C2C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de tipo selección múltiple</w:t>
            </w:r>
          </w:p>
        </w:tc>
      </w:tr>
      <w:tr w:rsidR="00B60E33" w:rsidRPr="007466CE" w14:paraId="75C64F5E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48BEC3FD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5971974D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Alumno</w:t>
            </w:r>
          </w:p>
        </w:tc>
      </w:tr>
      <w:tr w:rsidR="00B60E33" w:rsidRPr="00157DD5" w14:paraId="73939CF2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53DFC6A7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4AD4D819" w14:textId="77777777" w:rsidR="00B60E33" w:rsidRP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Ya debe existir el alumno y el mismo debe estar asociado a un usuario </w:t>
            </w:r>
          </w:p>
          <w:p w14:paraId="75A1D7E1" w14:textId="77777777" w:rsid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El usuario docente debe estar logueado (CU-IS-001)</w:t>
            </w:r>
          </w:p>
          <w:p w14:paraId="62731258" w14:textId="150C8A78" w:rsidR="00CC3C2C" w:rsidRPr="00B60E33" w:rsidRDefault="00CC3C2C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Se debe estar ejecutando el </w:t>
            </w: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CU-IS-00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157DD5" w14:paraId="7D840F61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00F8EE19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68D2E40F" w14:textId="77777777" w:rsidR="00B60E33" w:rsidRPr="00B60E33" w:rsidRDefault="00B60E33" w:rsidP="00B60E33">
            <w:pPr>
              <w:numPr>
                <w:ilvl w:val="0"/>
                <w:numId w:val="21"/>
              </w:numPr>
              <w:spacing w:before="100" w:after="100"/>
              <w:ind w:left="425"/>
              <w:jc w:val="both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Deben quedar persistidos los datos obtenidos de los resultados</w:t>
            </w:r>
          </w:p>
        </w:tc>
      </w:tr>
      <w:tr w:rsidR="00B60E33" w:rsidRPr="007466CE" w14:paraId="2BDE4352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4E4EF22D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45AD7E97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7234862C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08C959D0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2F873CCE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4297B7AB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640C2FEE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B60E33" w:rsidRPr="00157DD5" w14:paraId="03D3E21A" w14:textId="77777777" w:rsidTr="00CC3C2C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14:paraId="516DFEC6" w14:textId="6ACBB8AA" w:rsidR="00B60E33" w:rsidRPr="00CC3C2C" w:rsidRDefault="00CC3C2C" w:rsidP="009F40B0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1. </w:t>
            </w:r>
            <w:r w:rsidR="00B60E33"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El sistema </w:t>
            </w:r>
            <w:del w:id="16" w:author="MONTANIEZ, CINTHIA [AG-Contractor/5000]" w:date="2016-11-04T16:47:00Z">
              <w:r w:rsidR="00B60E33" w:rsidRPr="00CC3C2C" w:rsidDel="00157DD5">
                <w:rPr>
                  <w:rFonts w:ascii="Arial" w:hAnsi="Arial" w:cs="Arial"/>
                  <w:bCs/>
                  <w:sz w:val="22"/>
                  <w:szCs w:val="22"/>
                  <w:lang w:val="es-AR"/>
                </w:rPr>
                <w:delText xml:space="preserve">le </w:delText>
              </w:r>
            </w:del>
            <w:r w:rsidR="00B60E33"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presenta </w:t>
            </w:r>
            <w:r w:rsidR="009F40B0">
              <w:rPr>
                <w:rFonts w:ascii="Arial" w:hAnsi="Arial" w:cs="Arial"/>
                <w:bCs/>
                <w:sz w:val="22"/>
                <w:szCs w:val="22"/>
                <w:lang w:val="es-AR"/>
              </w:rPr>
              <w:t>una un campo pregunta y una lista de respuestas</w:t>
            </w:r>
          </w:p>
        </w:tc>
      </w:tr>
      <w:tr w:rsidR="00B60E33" w:rsidRPr="00157DD5" w14:paraId="73823EF7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7295AFB2" w14:textId="3F015D21" w:rsidR="00B60E33" w:rsidRPr="007466CE" w:rsidRDefault="00CC3C2C" w:rsidP="00157DD5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2</w:t>
            </w:r>
            <w:r w:rsidR="00B60E33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. El actor selecciona </w:t>
            </w:r>
            <w:del w:id="17" w:author="MONTANIEZ, CINTHIA [AG-Contractor/5000]" w:date="2016-11-04T16:47:00Z">
              <w:r w:rsidR="009F40B0" w:rsidDel="00157DD5">
                <w:rPr>
                  <w:rFonts w:ascii="Arial" w:hAnsi="Arial" w:cs="Arial"/>
                  <w:sz w:val="22"/>
                  <w:szCs w:val="22"/>
                  <w:lang w:val="es-AR" w:eastAsia="es-AR"/>
                </w:rPr>
                <w:delText>uno o mas</w:delText>
              </w:r>
            </w:del>
            <w:ins w:id="18" w:author="MONTANIEZ, CINTHIA [AG-Contractor/5000]" w:date="2016-11-04T16:47:00Z">
              <w:r w:rsidR="00157DD5">
                <w:rPr>
                  <w:rFonts w:ascii="Arial" w:hAnsi="Arial" w:cs="Arial"/>
                  <w:sz w:val="22"/>
                  <w:szCs w:val="22"/>
                  <w:lang w:val="es-AR" w:eastAsia="es-AR"/>
                </w:rPr>
                <w:t>los</w:t>
              </w:r>
            </w:ins>
            <w:r w:rsidR="009F40B0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campos. Nota 1.</w:t>
            </w:r>
          </w:p>
        </w:tc>
      </w:tr>
      <w:tr w:rsidR="00B60E33" w:rsidRPr="00157DD5" w14:paraId="01978171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66B67AF2" w14:textId="35A1ACEE" w:rsidR="00B60E33" w:rsidRPr="007466CE" w:rsidRDefault="00CC3C2C" w:rsidP="009F40B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B60E33">
              <w:rPr>
                <w:rFonts w:ascii="Arial" w:hAnsi="Arial" w:cs="Arial"/>
                <w:sz w:val="22"/>
                <w:szCs w:val="22"/>
                <w:lang w:val="es-AR"/>
              </w:rPr>
              <w:t>. El</w:t>
            </w:r>
            <w:r w:rsidR="009F40B0">
              <w:rPr>
                <w:rFonts w:ascii="Arial" w:hAnsi="Arial" w:cs="Arial"/>
                <w:sz w:val="22"/>
                <w:szCs w:val="22"/>
                <w:lang w:val="es-AR"/>
              </w:rPr>
              <w:t xml:space="preserve"> sistema muestra los campos seleccionados marcados.</w:t>
            </w:r>
          </w:p>
        </w:tc>
      </w:tr>
      <w:tr w:rsidR="00B60E33" w:rsidRPr="00141B4D" w14:paraId="227BE6A2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57097FE2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B1BC2" w:rsidRPr="00141B4D" w14:paraId="72509709" w14:textId="77777777" w:rsidTr="000B1BC2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14:paraId="75C71A80" w14:textId="6B49380A" w:rsidR="000B1BC2" w:rsidRPr="000B1BC2" w:rsidRDefault="000B1BC2" w:rsidP="00B60E33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0B1BC2">
              <w:rPr>
                <w:rFonts w:ascii="Arial" w:hAnsi="Arial" w:cs="Arial"/>
                <w:b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152C4205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08C8A9F1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60E33" w:rsidRPr="007466CE" w14:paraId="77A951DF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5DED6785" w14:textId="77777777" w:rsidR="00B60E33" w:rsidRPr="007466CE" w:rsidRDefault="00B60E33" w:rsidP="00B60E33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7466CE" w14:paraId="440FD674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35B6E22E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60E33" w:rsidRPr="00157DD5" w14:paraId="3BA517A5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2EA2EE84" w14:textId="7CFA7DB2" w:rsidR="00B60E33" w:rsidRPr="007466CE" w:rsidRDefault="009F40B0" w:rsidP="00B60E33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1: si el actor no selecciona ningún campo el sistema muestra un mensaje: “Debe seleccionar al menos un campo”</w:t>
            </w:r>
          </w:p>
        </w:tc>
      </w:tr>
      <w:tr w:rsidR="00B60E33" w:rsidRPr="00BB2A58" w14:paraId="184DB9B1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pct10" w:color="000000" w:fill="FFFFFF"/>
          </w:tcPr>
          <w:p w14:paraId="14B5AA2A" w14:textId="77777777" w:rsidR="00B60E33" w:rsidRPr="007466CE" w:rsidRDefault="00B60E33" w:rsidP="00B60E33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60E33" w:rsidRPr="00141B4D" w14:paraId="4C94CAC3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</w:tcPr>
          <w:p w14:paraId="78D98A1F" w14:textId="77777777" w:rsidR="00B60E33" w:rsidRPr="007466CE" w:rsidRDefault="00B60E33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14:paraId="7F6C932F" w14:textId="77777777" w:rsidR="00B60E33" w:rsidRDefault="00B60E33">
      <w:r>
        <w:rPr>
          <w:b/>
        </w:rPr>
        <w:br w:type="page"/>
      </w:r>
    </w:p>
    <w:tbl>
      <w:tblPr>
        <w:tblW w:w="9225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51"/>
      </w:tblGrid>
      <w:tr w:rsidR="00B60E33" w:rsidRPr="00141B4D" w14:paraId="66329491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035766AB" w14:textId="77777777" w:rsidR="00B60E33" w:rsidRPr="007466CE" w:rsidRDefault="00B60E33" w:rsidP="00B60E33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4B0A5383" w14:textId="18CC6752" w:rsidR="00B60E33" w:rsidRPr="007466CE" w:rsidRDefault="00B60E33" w:rsidP="000B1BC2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</w:t>
            </w:r>
            <w:r w:rsidR="000B1BC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4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 </w:t>
            </w:r>
            <w:r w:rsidR="000B1BC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Verdadero / Falso</w:t>
            </w:r>
          </w:p>
        </w:tc>
      </w:tr>
      <w:tr w:rsidR="00B60E33" w:rsidRPr="00157DD5" w14:paraId="0A94623E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3D7A5F8F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1AB0C579" w14:textId="4D43E1DE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Resolución de actividades</w:t>
            </w:r>
            <w:r w:rsidR="000B1BC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de tipo selección verdadero o falso</w:t>
            </w:r>
          </w:p>
        </w:tc>
      </w:tr>
      <w:tr w:rsidR="00B60E33" w:rsidRPr="007466CE" w14:paraId="63E5687C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7989893C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2C62C327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Alumno</w:t>
            </w:r>
          </w:p>
        </w:tc>
      </w:tr>
      <w:tr w:rsidR="00B60E33" w:rsidRPr="00157DD5" w14:paraId="1D6EB90F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72E65B86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0A5214E6" w14:textId="77777777" w:rsidR="00B60E33" w:rsidRP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Ya debe existir el alumno y el mismo debe estar asociado a un usuario </w:t>
            </w:r>
          </w:p>
          <w:p w14:paraId="7714CA3F" w14:textId="77777777" w:rsid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El usuario docente debe estar logueado (CU-IS-001)</w:t>
            </w:r>
          </w:p>
          <w:p w14:paraId="09F880B8" w14:textId="06A8E953" w:rsidR="000B1BC2" w:rsidRPr="00B60E33" w:rsidRDefault="000B1BC2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Se debe estar ejecutando el </w:t>
            </w: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CU-IS-00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157DD5" w14:paraId="7A19B74F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3BBE405A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0CB7969D" w14:textId="77777777" w:rsidR="00B60E33" w:rsidRPr="00B60E33" w:rsidRDefault="00B60E33" w:rsidP="00B60E33">
            <w:pPr>
              <w:numPr>
                <w:ilvl w:val="0"/>
                <w:numId w:val="21"/>
              </w:numPr>
              <w:spacing w:before="100" w:after="100"/>
              <w:ind w:left="425"/>
              <w:jc w:val="both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Deben quedar persistidos los datos obtenidos de los resultados</w:t>
            </w:r>
          </w:p>
        </w:tc>
      </w:tr>
      <w:tr w:rsidR="00B60E33" w:rsidRPr="007466CE" w14:paraId="540DEAA8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479A4D55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059584A2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1A45294F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34F00487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76EA6C2E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5ECF5A39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6A4E7445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B1BC2" w:rsidRPr="00157DD5" w14:paraId="4EECDD44" w14:textId="77777777" w:rsidTr="004426F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14:paraId="53C530C5" w14:textId="64DFA118" w:rsidR="000B1BC2" w:rsidRPr="004426F5" w:rsidRDefault="000B1BC2" w:rsidP="000B1BC2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1. El sistema </w:t>
            </w:r>
            <w:del w:id="19" w:author="MONTANIEZ, CINTHIA [AG-Contractor/5000]" w:date="2016-11-04T16:47:00Z">
              <w:r w:rsidRPr="00CC3C2C" w:rsidDel="00157DD5">
                <w:rPr>
                  <w:rFonts w:ascii="Arial" w:hAnsi="Arial" w:cs="Arial"/>
                  <w:bCs/>
                  <w:sz w:val="22"/>
                  <w:szCs w:val="22"/>
                  <w:lang w:val="es-AR"/>
                </w:rPr>
                <w:delText xml:space="preserve">le </w:delText>
              </w:r>
            </w:del>
            <w:r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presenta </w:t>
            </w: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>una un campo pregunta y una lista de respuestas con 2 campos cada una. Ver nota 2</w:t>
            </w:r>
          </w:p>
        </w:tc>
      </w:tr>
      <w:tr w:rsidR="000B1BC2" w:rsidRPr="00141B4D" w14:paraId="1A5DB34E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6FF16286" w14:textId="49BFC023" w:rsidR="000B1BC2" w:rsidRPr="007466CE" w:rsidRDefault="000B1BC2" w:rsidP="00157DD5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2. El actor selecciona </w:t>
            </w:r>
            <w:del w:id="20" w:author="MONTANIEZ, CINTHIA [AG-Contractor/5000]" w:date="2016-11-04T16:48:00Z">
              <w:r w:rsidDel="00157DD5">
                <w:rPr>
                  <w:rFonts w:ascii="Arial" w:hAnsi="Arial" w:cs="Arial"/>
                  <w:sz w:val="22"/>
                  <w:szCs w:val="22"/>
                  <w:lang w:val="es-AR" w:eastAsia="es-AR"/>
                </w:rPr>
                <w:delText xml:space="preserve">uno de </w:delText>
              </w:r>
            </w:del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los campos para cada respuesta. Nota 1.</w:t>
            </w:r>
          </w:p>
        </w:tc>
      </w:tr>
      <w:tr w:rsidR="000B1BC2" w:rsidRPr="00157DD5" w14:paraId="025DDD9D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17B47E4C" w14:textId="2B29C7F7" w:rsidR="000B1BC2" w:rsidRPr="007466CE" w:rsidRDefault="000B1BC2" w:rsidP="000B1BC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3. El sistema muestra los campos seleccionados marcados.</w:t>
            </w:r>
          </w:p>
        </w:tc>
      </w:tr>
      <w:tr w:rsidR="00B60E33" w:rsidRPr="00141B4D" w14:paraId="0CB6F37C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34571B16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60E33" w:rsidRPr="00141B4D" w14:paraId="77339714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auto"/>
          </w:tcPr>
          <w:p w14:paraId="61A7A360" w14:textId="340350C3" w:rsidR="00B60E33" w:rsidRPr="007466CE" w:rsidRDefault="000B1BC2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2404BF1A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1137C81D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60E33" w:rsidRPr="007466CE" w14:paraId="345E520C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6524159F" w14:textId="77777777" w:rsidR="00B60E33" w:rsidRPr="007466CE" w:rsidRDefault="00B60E33" w:rsidP="00B60E33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7466CE" w14:paraId="0B74FCC3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217E75AC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60E33" w:rsidRPr="00157DD5" w14:paraId="14192367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22117DF0" w14:textId="2DBB5F1F" w:rsidR="00B60E33" w:rsidRPr="007466CE" w:rsidRDefault="000B1BC2" w:rsidP="000B1BC2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1: No pueden estar seleccionados los 2 campos al mismo tiempo. Si no se selecciona ningún campo el sistema emite un mensaje “Debe realizar una selección”</w:t>
            </w:r>
          </w:p>
        </w:tc>
      </w:tr>
      <w:tr w:rsidR="00B60E33" w:rsidRPr="00141B4D" w14:paraId="14A25C65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60727675" w14:textId="77777777" w:rsidR="000B1BC2" w:rsidRDefault="00B60E33" w:rsidP="000B1BC2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Nota 2: 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0B1BC2">
              <w:rPr>
                <w:rFonts w:ascii="Arial" w:hAnsi="Arial" w:cs="Arial"/>
                <w:iCs/>
                <w:sz w:val="22"/>
                <w:szCs w:val="22"/>
                <w:lang w:val="es-AR"/>
              </w:rPr>
              <w:t>Campos:</w:t>
            </w:r>
          </w:p>
          <w:p w14:paraId="54F2A946" w14:textId="77777777" w:rsidR="000B1BC2" w:rsidRDefault="000B1BC2" w:rsidP="000B1BC2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Verdadero (de tipo seleccionable)</w:t>
            </w:r>
          </w:p>
          <w:p w14:paraId="236FD746" w14:textId="43482F98" w:rsidR="00B60E33" w:rsidRPr="007466CE" w:rsidRDefault="000B1BC2" w:rsidP="000B1BC2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Falso (de tipo seleccionable)</w:t>
            </w:r>
            <w:r w:rsidR="00B60E33">
              <w:rPr>
                <w:rFonts w:ascii="Arial" w:hAnsi="Arial" w:cs="Arial"/>
                <w:iCs/>
                <w:sz w:val="22"/>
                <w:szCs w:val="22"/>
                <w:lang w:val="es-AR"/>
              </w:rPr>
              <w:t>.</w:t>
            </w:r>
          </w:p>
        </w:tc>
      </w:tr>
      <w:tr w:rsidR="00B60E33" w:rsidRPr="00BB2A58" w14:paraId="49E76DFA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pct10" w:color="000000" w:fill="FFFFFF"/>
          </w:tcPr>
          <w:p w14:paraId="33BF3881" w14:textId="77777777" w:rsidR="00B60E33" w:rsidRPr="007466CE" w:rsidRDefault="00B60E33" w:rsidP="00B60E33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60E33" w:rsidRPr="00141B4D" w14:paraId="2897B449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</w:tcPr>
          <w:p w14:paraId="4E72E3BD" w14:textId="77777777" w:rsidR="00B60E33" w:rsidRPr="007466CE" w:rsidRDefault="00B60E33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14:paraId="0CA1FD11" w14:textId="77777777" w:rsidR="00B60E33" w:rsidRDefault="00B60E33">
      <w:r>
        <w:rPr>
          <w:b/>
        </w:rPr>
        <w:br w:type="page"/>
      </w:r>
    </w:p>
    <w:tbl>
      <w:tblPr>
        <w:tblW w:w="9225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51"/>
      </w:tblGrid>
      <w:tr w:rsidR="00B60E33" w:rsidRPr="00141B4D" w14:paraId="5F12BBF8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3D7635B1" w14:textId="77777777" w:rsidR="00B60E33" w:rsidRPr="007466CE" w:rsidRDefault="00B60E33" w:rsidP="00B60E33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7AF689D5" w14:textId="341A6E09" w:rsidR="00B60E33" w:rsidRPr="007466CE" w:rsidRDefault="00B60E33" w:rsidP="00721E02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CU-IS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- </w:t>
            </w:r>
            <w:r w:rsidR="00721E0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Unir con flechas</w:t>
            </w:r>
          </w:p>
        </w:tc>
      </w:tr>
      <w:tr w:rsidR="00B60E33" w:rsidRPr="00157DD5" w14:paraId="35E41F5F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6CC20237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69DBF21D" w14:textId="11CC81F5" w:rsidR="00B60E33" w:rsidRPr="00B60E33" w:rsidRDefault="00B60E33" w:rsidP="00721E02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Resolución de actividades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de </w:t>
            </w:r>
            <w:r w:rsidR="00721E02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unir con flechas</w:t>
            </w:r>
          </w:p>
        </w:tc>
      </w:tr>
      <w:tr w:rsidR="00B60E33" w:rsidRPr="007466CE" w14:paraId="00D95197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0B945B61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55823FE0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Alumno</w:t>
            </w:r>
          </w:p>
        </w:tc>
      </w:tr>
      <w:tr w:rsidR="00B60E33" w:rsidRPr="00157DD5" w14:paraId="76946263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2C1BBFD6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3F9B2E24" w14:textId="77777777" w:rsidR="00B60E33" w:rsidRP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Ya debe existir el alumno y el mismo debe estar asociado a un usuario </w:t>
            </w:r>
          </w:p>
          <w:p w14:paraId="5517E820" w14:textId="77777777" w:rsid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El usuario docente debe estar logueado (CU-IS-001)</w:t>
            </w:r>
          </w:p>
          <w:p w14:paraId="3F45DF4D" w14:textId="46366E1D" w:rsidR="00B60E33" w:rsidRPr="00B60E33" w:rsidRDefault="00B60E33" w:rsidP="00B60E33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Se debe estar ejecutando el caso de uso</w:t>
            </w:r>
            <w:r w:rsidR="004426F5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 xml:space="preserve"> CU-IS</w:t>
            </w:r>
            <w:r w:rsidR="004426F5" w:rsidRPr="007466CE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-00</w:t>
            </w:r>
            <w:r w:rsidR="004426F5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157DD5" w14:paraId="52422192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358F72DE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5B366EB6" w14:textId="77777777" w:rsidR="00B60E33" w:rsidRPr="00B60E33" w:rsidRDefault="00B60E33" w:rsidP="00B60E33">
            <w:pPr>
              <w:numPr>
                <w:ilvl w:val="0"/>
                <w:numId w:val="21"/>
              </w:numPr>
              <w:spacing w:before="100" w:after="100"/>
              <w:ind w:left="425"/>
              <w:jc w:val="both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Deben quedar persistidos los datos obtenidos de los resultados</w:t>
            </w:r>
          </w:p>
        </w:tc>
      </w:tr>
      <w:tr w:rsidR="00B60E33" w:rsidRPr="007466CE" w14:paraId="26C2A0D1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4E0EB5A1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255AC84B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0FF7951E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13A034EA" w14:textId="77777777" w:rsidR="00B60E33" w:rsidRPr="00B60E33" w:rsidRDefault="00B60E33" w:rsidP="00B60E33">
            <w:pPr>
              <w:pStyle w:val="Heading2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041AB753" w14:textId="77777777" w:rsidR="00B60E33" w:rsidRPr="00B60E33" w:rsidRDefault="00B60E33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60E33" w:rsidRPr="007466CE" w14:paraId="798D6E2B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28204896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D0DEA" w:rsidRPr="00157DD5" w14:paraId="2CDCF42E" w14:textId="77777777" w:rsidTr="006E00DE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14:paraId="209FC889" w14:textId="3D6F5BD5" w:rsidR="005D0DEA" w:rsidRPr="004426F5" w:rsidRDefault="005D0DEA" w:rsidP="005D0DEA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1. El sistema </w:t>
            </w:r>
            <w:del w:id="21" w:author="MONTANIEZ, CINTHIA [AG-Contractor/5000]" w:date="2016-11-04T16:48:00Z">
              <w:r w:rsidRPr="00CC3C2C" w:rsidDel="00157DD5">
                <w:rPr>
                  <w:rFonts w:ascii="Arial" w:hAnsi="Arial" w:cs="Arial"/>
                  <w:bCs/>
                  <w:sz w:val="22"/>
                  <w:szCs w:val="22"/>
                  <w:lang w:val="es-AR"/>
                </w:rPr>
                <w:delText xml:space="preserve">le </w:delText>
              </w:r>
            </w:del>
            <w:r w:rsidRPr="00CC3C2C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presenta </w:t>
            </w: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>una un campo pregunta y una lista 2 campos. Ver nota 2</w:t>
            </w:r>
          </w:p>
        </w:tc>
      </w:tr>
      <w:tr w:rsidR="005D0DEA" w:rsidRPr="00157DD5" w14:paraId="4432F7A1" w14:textId="77777777" w:rsidTr="006E00DE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33905C55" w14:textId="04070A6F" w:rsidR="005D0DEA" w:rsidRPr="007466CE" w:rsidRDefault="005D0DEA" w:rsidP="00157DD5">
            <w:pPr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2. El actor selecciona los </w:t>
            </w:r>
            <w:del w:id="22" w:author="MONTANIEZ, CINTHIA [AG-Contractor/5000]" w:date="2016-11-04T16:48:00Z">
              <w:r w:rsidDel="00157DD5">
                <w:rPr>
                  <w:rFonts w:ascii="Arial" w:hAnsi="Arial" w:cs="Arial"/>
                  <w:sz w:val="22"/>
                  <w:szCs w:val="22"/>
                  <w:lang w:val="es-AR" w:eastAsia="es-AR"/>
                </w:rPr>
                <w:delText xml:space="preserve">2 </w:delText>
              </w:r>
            </w:del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campos que responden a una afirmación verdadera. </w:t>
            </w:r>
          </w:p>
        </w:tc>
      </w:tr>
      <w:tr w:rsidR="005D0DEA" w:rsidRPr="00157DD5" w14:paraId="69764F86" w14:textId="77777777" w:rsidTr="006E00DE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vAlign w:val="center"/>
          </w:tcPr>
          <w:p w14:paraId="7252B1A7" w14:textId="104BE087" w:rsidR="005D0DEA" w:rsidRPr="007466CE" w:rsidRDefault="005D0DEA" w:rsidP="005D0DE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3. El sistema muestra los campos relacionados.</w:t>
            </w:r>
          </w:p>
        </w:tc>
      </w:tr>
      <w:tr w:rsidR="00B60E33" w:rsidRPr="00141B4D" w14:paraId="10FE1B71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7BB2AF5A" w14:textId="77777777" w:rsidR="00B60E33" w:rsidRPr="007466CE" w:rsidRDefault="00B60E33" w:rsidP="00B60E33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60E33" w:rsidRPr="00157DD5" w14:paraId="7004697D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auto"/>
          </w:tcPr>
          <w:p w14:paraId="7F6F6862" w14:textId="77777777" w:rsidR="00B60E33" w:rsidRPr="007466CE" w:rsidRDefault="00B60E33" w:rsidP="00B60E3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7. El sistema muestra el mensaje “Actividad Desaprobada”</w:t>
            </w:r>
          </w:p>
        </w:tc>
      </w:tr>
      <w:tr w:rsidR="00B60E33" w:rsidRPr="007466CE" w14:paraId="37F2B293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744FE435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60E33" w:rsidRPr="007466CE" w14:paraId="0D369A2A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74B98BD7" w14:textId="77777777" w:rsidR="00B60E33" w:rsidRPr="007466CE" w:rsidRDefault="00B60E33" w:rsidP="00B60E33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B60E33" w:rsidRPr="007466CE" w14:paraId="5917A52C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14:paraId="02C4F5D5" w14:textId="77777777" w:rsidR="00B60E33" w:rsidRPr="007466CE" w:rsidRDefault="00B60E33" w:rsidP="00B60E33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B60E33" w:rsidRPr="00157DD5" w14:paraId="63DE84FE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clear" w:color="000000" w:fill="FFFFFF"/>
          </w:tcPr>
          <w:p w14:paraId="7BA429A4" w14:textId="7A9EFF98" w:rsidR="00B60E33" w:rsidRPr="007466CE" w:rsidRDefault="00B60E33" w:rsidP="005D0DE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Nota 2: 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5D0DEA">
              <w:rPr>
                <w:rFonts w:ascii="Arial" w:hAnsi="Arial" w:cs="Arial"/>
                <w:iCs/>
                <w:sz w:val="22"/>
                <w:szCs w:val="22"/>
                <w:lang w:val="es-AR"/>
              </w:rPr>
              <w:t>un campo de tipo afirmación y otro campo de tipo respuesta</w:t>
            </w:r>
          </w:p>
        </w:tc>
      </w:tr>
      <w:tr w:rsidR="00B60E33" w:rsidRPr="00BB2A58" w14:paraId="3AC035D3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  <w:shd w:val="pct10" w:color="000000" w:fill="FFFFFF"/>
          </w:tcPr>
          <w:p w14:paraId="6AA0ED65" w14:textId="77777777" w:rsidR="00B60E33" w:rsidRPr="007466CE" w:rsidRDefault="00B60E33" w:rsidP="00B60E33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60E33" w:rsidRPr="00141B4D" w14:paraId="278F2388" w14:textId="77777777" w:rsidTr="00B60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225" w:type="dxa"/>
            <w:gridSpan w:val="2"/>
          </w:tcPr>
          <w:p w14:paraId="7ADDBC56" w14:textId="7B0C6994" w:rsidR="00B60E33" w:rsidRPr="007466CE" w:rsidRDefault="005D0DEA" w:rsidP="00B60E33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14:paraId="7A2574D6" w14:textId="4A7BE297" w:rsidR="005D0DEA" w:rsidRDefault="005D0DEA"/>
    <w:p w14:paraId="035E0F41" w14:textId="77777777" w:rsidR="00B60E33" w:rsidRDefault="005D0DEA">
      <w:r>
        <w:br w:type="page"/>
      </w:r>
    </w:p>
    <w:tbl>
      <w:tblPr>
        <w:tblW w:w="9225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7151"/>
      </w:tblGrid>
      <w:tr w:rsidR="00691FF9" w:rsidRPr="00141B4D" w14:paraId="5F114411" w14:textId="77777777" w:rsidTr="00B60E33">
        <w:trPr>
          <w:trHeight w:val="560"/>
        </w:trPr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auto" w:fill="FFFFFF"/>
            <w:hideMark/>
          </w:tcPr>
          <w:p w14:paraId="5B9A8D50" w14:textId="45A8DCA5" w:rsidR="00691FF9" w:rsidRPr="00B60E33" w:rsidRDefault="00691FF9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532C2195" w14:textId="1C9021F6" w:rsidR="00691FF9" w:rsidRPr="00B60E33" w:rsidRDefault="00691FF9" w:rsidP="00B60E3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CU-AS-001-Motor de</w:t>
            </w:r>
            <w:r w:rsidR="00B60E33"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selección</w:t>
            </w:r>
            <w:r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intelig</w:t>
            </w:r>
            <w:r w:rsidR="00B60E33" w:rsidRP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ente</w:t>
            </w:r>
            <w:r w:rsidR="00B60E33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</w:p>
        </w:tc>
      </w:tr>
      <w:tr w:rsidR="00691FF9" w:rsidRPr="00157DD5" w14:paraId="7659C65E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346D3271" w14:textId="77777777" w:rsidR="00691FF9" w:rsidRPr="00B60E33" w:rsidRDefault="00691FF9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5C34F2F7" w14:textId="77777777" w:rsidR="00691FF9" w:rsidRPr="00B60E33" w:rsidRDefault="00691FF9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El presente caso de uso describe como el sistema va a utilizar las actividades para el aprendizaje del mismo.</w:t>
            </w:r>
          </w:p>
        </w:tc>
      </w:tr>
      <w:tr w:rsidR="00691FF9" w14:paraId="6A6EEE05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6D1BFFC7" w14:textId="77777777" w:rsidR="00691FF9" w:rsidRPr="00B60E33" w:rsidRDefault="00691FF9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66306A67" w14:textId="77777777" w:rsidR="00691FF9" w:rsidRPr="00B60E33" w:rsidRDefault="00691FF9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Sistema</w:t>
            </w:r>
          </w:p>
        </w:tc>
      </w:tr>
      <w:tr w:rsidR="00691FF9" w14:paraId="12DA21FA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3CAE38A4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02BFCAF7" w14:textId="77777777" w:rsidR="00691FF9" w:rsidRPr="00B60E33" w:rsidRDefault="00691FF9">
            <w:pPr>
              <w:spacing w:before="100" w:after="100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91FF9" w:rsidRPr="00157DD5" w14:paraId="602341A7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555628CC" w14:textId="77777777" w:rsidR="00691FF9" w:rsidRPr="00B60E33" w:rsidRDefault="00691FF9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6567F4B2" w14:textId="77777777" w:rsidR="00691FF9" w:rsidRPr="00B60E33" w:rsidRDefault="00691FF9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Almacenar los datos que se generen en el autoaprendizaje</w:t>
            </w:r>
          </w:p>
        </w:tc>
      </w:tr>
      <w:tr w:rsidR="00691FF9" w14:paraId="3F81A6C6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439AA093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1E0EF960" w14:textId="77777777" w:rsidR="00691FF9" w:rsidRPr="00B60E33" w:rsidRDefault="00691FF9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 w:rsidRPr="00B60E33"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691FF9" w14:paraId="12DBEEA6" w14:textId="77777777" w:rsidTr="00B60E33">
        <w:tc>
          <w:tcPr>
            <w:tcW w:w="2074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6BE7DE08" w14:textId="77777777" w:rsidR="00691FF9" w:rsidRPr="00B60E33" w:rsidRDefault="00691FF9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51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393DCC85" w14:textId="77777777" w:rsidR="00691FF9" w:rsidRPr="00B60E33" w:rsidRDefault="00691FF9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91FF9" w14:paraId="4C4620F9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1A5F121A" w14:textId="77777777" w:rsidR="00691FF9" w:rsidRPr="00B60E33" w:rsidRDefault="00691FF9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691FF9" w14:paraId="49FA8DAA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hideMark/>
          </w:tcPr>
          <w:p w14:paraId="396BCCC5" w14:textId="77777777" w:rsidR="00691FF9" w:rsidRPr="00B60E33" w:rsidRDefault="00691FF9" w:rsidP="00691FF9">
            <w:pPr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El sistema selecciona una actividad al azar</w:t>
            </w:r>
          </w:p>
          <w:p w14:paraId="779B7303" w14:textId="5D7649A1" w:rsidR="00691FF9" w:rsidRPr="00B60E33" w:rsidDel="00157DD5" w:rsidRDefault="00691FF9" w:rsidP="00691FF9">
            <w:pPr>
              <w:numPr>
                <w:ilvl w:val="0"/>
                <w:numId w:val="22"/>
              </w:numPr>
              <w:rPr>
                <w:del w:id="23" w:author="MONTANIEZ, CINTHIA [AG-Contractor/5000]" w:date="2016-11-04T16:49:00Z"/>
                <w:rFonts w:ascii="Arial" w:hAnsi="Arial" w:cs="Arial"/>
                <w:sz w:val="22"/>
                <w:szCs w:val="22"/>
                <w:lang w:val="es-AR"/>
              </w:rPr>
            </w:pPr>
            <w:del w:id="24" w:author="MONTANIEZ, CINTHIA [AG-Contractor/5000]" w:date="2016-11-04T16:49:00Z">
              <w:r w:rsidRPr="00B60E33" w:rsidDel="00157DD5">
                <w:rPr>
                  <w:rFonts w:ascii="Arial" w:hAnsi="Arial" w:cs="Arial"/>
                  <w:sz w:val="22"/>
                  <w:szCs w:val="22"/>
                  <w:lang w:val="es-AR"/>
                </w:rPr>
                <w:delText>El estudiante resuelve la actividad</w:delText>
              </w:r>
            </w:del>
          </w:p>
          <w:p w14:paraId="219824F1" w14:textId="344C4539" w:rsidR="00691FF9" w:rsidRPr="00B60E33" w:rsidRDefault="00157DD5" w:rsidP="00691FF9">
            <w:pPr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ins w:id="25" w:author="MONTANIEZ, CINTHIA [AG-Contractor/5000]" w:date="2016-11-04T16:49:00Z">
              <w:r>
                <w:rPr>
                  <w:rFonts w:ascii="Arial" w:hAnsi="Arial" w:cs="Arial"/>
                  <w:sz w:val="22"/>
                  <w:szCs w:val="22"/>
                  <w:lang w:val="es-AR"/>
                </w:rPr>
                <w:t>El</w:t>
              </w:r>
            </w:ins>
            <w:del w:id="26" w:author="MONTANIEZ, CINTHIA [AG-Contractor/5000]" w:date="2016-11-04T16:49:00Z">
              <w:r w:rsidR="00691FF9" w:rsidRPr="00B60E33" w:rsidDel="00157DD5">
                <w:rPr>
                  <w:rFonts w:ascii="Arial" w:hAnsi="Arial" w:cs="Arial"/>
                  <w:sz w:val="22"/>
                  <w:szCs w:val="22"/>
                  <w:lang w:val="es-AR"/>
                </w:rPr>
                <w:delText xml:space="preserve">Al </w:delText>
              </w:r>
            </w:del>
            <w:r w:rsidR="00691FF9" w:rsidRPr="00B60E33">
              <w:rPr>
                <w:rFonts w:ascii="Arial" w:hAnsi="Arial" w:cs="Arial"/>
                <w:sz w:val="22"/>
                <w:szCs w:val="22"/>
                <w:lang w:val="es-AR"/>
              </w:rPr>
              <w:t>sistema</w:t>
            </w:r>
            <w:del w:id="27" w:author="MONTANIEZ, CINTHIA [AG-Contractor/5000]" w:date="2016-11-04T16:50:00Z">
              <w:r w:rsidR="00691FF9" w:rsidRPr="00B60E33" w:rsidDel="00157DD5">
                <w:rPr>
                  <w:rFonts w:ascii="Arial" w:hAnsi="Arial" w:cs="Arial"/>
                  <w:sz w:val="22"/>
                  <w:szCs w:val="22"/>
                  <w:lang w:val="es-AR"/>
                </w:rPr>
                <w:delText xml:space="preserve"> </w:delText>
              </w:r>
            </w:del>
            <w:ins w:id="28" w:author="MONTANIEZ, CINTHIA [AG-Contractor/5000]" w:date="2016-11-04T16:50:00Z">
              <w:r>
                <w:rPr>
                  <w:rFonts w:ascii="Arial" w:hAnsi="Arial" w:cs="Arial"/>
                  <w:sz w:val="22"/>
                  <w:szCs w:val="22"/>
                  <w:lang w:val="es-AR"/>
                </w:rPr>
                <w:t>toma el resultado de la actividad</w:t>
              </w:r>
            </w:ins>
            <w:del w:id="29" w:author="MONTANIEZ, CINTHIA [AG-Contractor/5000]" w:date="2016-11-04T16:50:00Z">
              <w:r w:rsidR="00691FF9" w:rsidRPr="00B60E33" w:rsidDel="00157DD5">
                <w:rPr>
                  <w:rFonts w:ascii="Arial" w:hAnsi="Arial" w:cs="Arial"/>
                  <w:sz w:val="22"/>
                  <w:szCs w:val="22"/>
                  <w:lang w:val="es-AR"/>
                </w:rPr>
                <w:delText>le llega la resolución del ítem</w:delText>
              </w:r>
            </w:del>
            <w:r w:rsidR="00691FF9" w:rsidRPr="00B60E33">
              <w:rPr>
                <w:rFonts w:ascii="Arial" w:hAnsi="Arial" w:cs="Arial"/>
                <w:sz w:val="22"/>
                <w:szCs w:val="22"/>
                <w:lang w:val="es-AR"/>
              </w:rPr>
              <w:t>. Ver nota 1</w:t>
            </w:r>
          </w:p>
          <w:p w14:paraId="64CDE5EC" w14:textId="40EEB4AE" w:rsidR="00104636" w:rsidRPr="00104636" w:rsidRDefault="00691FF9" w:rsidP="00104636">
            <w:pPr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El sistema calcula la nueva habilidad media que posee el estudiante según todas las actividades históricas resueltas por el estudiante para ese concepto. Ver nota 2</w:t>
            </w:r>
          </w:p>
        </w:tc>
      </w:tr>
      <w:tr w:rsidR="00691FF9" w14:paraId="6978EF2B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2C19810F" w14:textId="77777777" w:rsidR="00691FF9" w:rsidRPr="00B60E33" w:rsidRDefault="00691FF9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691FF9" w:rsidRPr="00157DD5" w14:paraId="3AB7435D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14:paraId="5F7C32D7" w14:textId="0A49AABE" w:rsidR="00691FF9" w:rsidRPr="00B60E33" w:rsidRDefault="00104636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1. El sistema selecciona una actividad de acuerdo a un porcentaje que tiene la misma según las respuestas anteriores.</w:t>
            </w:r>
          </w:p>
        </w:tc>
      </w:tr>
      <w:tr w:rsidR="00691FF9" w14:paraId="4FBD3B0F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23A017C9" w14:textId="77777777" w:rsidR="00691FF9" w:rsidRPr="00B60E33" w:rsidRDefault="00691FF9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691FF9" w14:paraId="007DE6CE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</w:tcPr>
          <w:p w14:paraId="298F7B67" w14:textId="77777777" w:rsidR="00691FF9" w:rsidRPr="00B60E33" w:rsidRDefault="00691FF9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691FF9" w14:paraId="5E2CD22B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790C0BC7" w14:textId="77777777" w:rsidR="00691FF9" w:rsidRPr="00B60E33" w:rsidRDefault="00691FF9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91FF9" w:rsidRPr="00157DD5" w14:paraId="1A2541EE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  <w:hideMark/>
          </w:tcPr>
          <w:p w14:paraId="7887B12E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</w:p>
          <w:p w14:paraId="08A531B1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Si la actividad la resolvió bien le llega 1</w:t>
            </w:r>
          </w:p>
          <w:p w14:paraId="44701011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Si la actividad la resolvió mal le llega 0.</w:t>
            </w:r>
          </w:p>
        </w:tc>
      </w:tr>
      <w:tr w:rsidR="00691FF9" w:rsidRPr="00157DD5" w14:paraId="2CCC39EB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FFFFFF"/>
            <w:hideMark/>
          </w:tcPr>
          <w:p w14:paraId="225F1490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Nota 2.</w:t>
            </w:r>
          </w:p>
          <w:p w14:paraId="34A4AEA2" w14:textId="77777777" w:rsidR="00691FF9" w:rsidRPr="00B60E33" w:rsidRDefault="00691FF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B60E33">
              <w:rPr>
                <w:rFonts w:ascii="Arial" w:hAnsi="Arial" w:cs="Arial"/>
                <w:sz w:val="22"/>
                <w:szCs w:val="22"/>
                <w:lang w:val="es-AR"/>
              </w:rPr>
              <w:t>El sistema debe almacenar todos los resultados anteriores para el concepto que el estudiante este desarrollando.</w:t>
            </w:r>
          </w:p>
        </w:tc>
      </w:tr>
      <w:tr w:rsidR="00691FF9" w14:paraId="17B574D6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pct10" w:color="000000" w:fill="FFFFFF"/>
            <w:hideMark/>
          </w:tcPr>
          <w:p w14:paraId="31D6C7A3" w14:textId="77777777" w:rsidR="00691FF9" w:rsidRDefault="00691FF9">
            <w:pPr>
              <w:pStyle w:val="TOC1"/>
              <w:tabs>
                <w:tab w:val="left" w:pos="708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691FF9" w14:paraId="3F653E82" w14:textId="77777777" w:rsidTr="00B60E33">
        <w:trPr>
          <w:cantSplit/>
        </w:trPr>
        <w:tc>
          <w:tcPr>
            <w:tcW w:w="9225" w:type="dxa"/>
            <w:gridSpan w:val="2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14:paraId="274FE732" w14:textId="77777777" w:rsidR="00691FF9" w:rsidRDefault="00691FF9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</w:tbl>
    <w:p w14:paraId="2A1BD6CC" w14:textId="77777777" w:rsidR="002E2761" w:rsidRDefault="002E2761" w:rsidP="00A5491E">
      <w:pPr>
        <w:rPr>
          <w:lang w:val="es-MX"/>
        </w:rPr>
      </w:pPr>
    </w:p>
    <w:sectPr w:rsidR="002E2761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CBEDB" w14:textId="77777777" w:rsidR="003B0DE6" w:rsidRDefault="003B0DE6">
      <w:r>
        <w:separator/>
      </w:r>
    </w:p>
  </w:endnote>
  <w:endnote w:type="continuationSeparator" w:id="0">
    <w:p w14:paraId="04F99E91" w14:textId="77777777" w:rsidR="003B0DE6" w:rsidRDefault="003B0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3655A" w14:textId="32E88F6F" w:rsidR="00B60E33" w:rsidRDefault="00B60E33">
    <w:pPr>
      <w:pStyle w:val="Footer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57DD5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157DD5">
      <w:rPr>
        <w:noProof/>
      </w:rPr>
      <w:t>9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157DD5">
      <w:rPr>
        <w:noProof/>
      </w:rPr>
      <w:t>04/11/2016</w:t>
    </w:r>
    <w:r>
      <w:fldChar w:fldCharType="end"/>
    </w:r>
  </w:p>
  <w:p w14:paraId="15A3EF69" w14:textId="77777777" w:rsidR="00B60E33" w:rsidRDefault="00B60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585CB" w14:textId="77777777" w:rsidR="003B0DE6" w:rsidRDefault="003B0DE6">
      <w:r>
        <w:separator/>
      </w:r>
    </w:p>
  </w:footnote>
  <w:footnote w:type="continuationSeparator" w:id="0">
    <w:p w14:paraId="67E55E65" w14:textId="77777777" w:rsidR="003B0DE6" w:rsidRDefault="003B0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B60E33" w14:paraId="53B1FC74" w14:textId="77777777" w:rsidTr="00B60E33">
      <w:trPr>
        <w:trHeight w:val="480"/>
      </w:trPr>
      <w:tc>
        <w:tcPr>
          <w:tcW w:w="1914" w:type="dxa"/>
          <w:vMerge w:val="restart"/>
          <w:vAlign w:val="center"/>
        </w:tcPr>
        <w:p w14:paraId="5EE2ADF5" w14:textId="77777777" w:rsidR="00B60E33" w:rsidRDefault="00157DD5" w:rsidP="000C76BB">
          <w:pPr>
            <w:jc w:val="center"/>
          </w:pPr>
          <w:r>
            <w:rPr>
              <w:noProof/>
              <w:lang w:val="es-AR" w:eastAsia="es-AR"/>
            </w:rPr>
            <w:pict w14:anchorId="643287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5.3pt;height:72.8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14:paraId="39388A10" w14:textId="77777777" w:rsidR="00B60E33" w:rsidRPr="00CB5846" w:rsidRDefault="00B60E33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14:paraId="49155D88" w14:textId="77777777" w:rsidR="00B60E33" w:rsidRDefault="00157DD5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 w14:anchorId="0197AFBC">
              <v:shape id="image01.png" o:spid="_x0000_i1026" type="#_x0000_t75" style="width:77.5pt;height:59.5pt;visibility:visible;mso-wrap-style:square">
                <v:imagedata r:id="rId2" o:title=""/>
              </v:shape>
            </w:pict>
          </w:r>
        </w:p>
      </w:tc>
    </w:tr>
    <w:tr w:rsidR="00B60E33" w14:paraId="726A80A0" w14:textId="77777777" w:rsidTr="00B60E33">
      <w:trPr>
        <w:trHeight w:val="480"/>
      </w:trPr>
      <w:tc>
        <w:tcPr>
          <w:tcW w:w="1914" w:type="dxa"/>
          <w:vMerge/>
          <w:vAlign w:val="center"/>
        </w:tcPr>
        <w:p w14:paraId="6E2EC402" w14:textId="77777777" w:rsidR="00B60E33" w:rsidRDefault="00B60E33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14:paraId="132260B6" w14:textId="77777777" w:rsidR="00B60E33" w:rsidRPr="00CB5846" w:rsidRDefault="00B60E33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14:paraId="28E4F3D2" w14:textId="77777777" w:rsidR="00B60E33" w:rsidRDefault="00B60E33" w:rsidP="000C76BB">
          <w:pPr>
            <w:spacing w:before="720"/>
          </w:pPr>
        </w:p>
      </w:tc>
    </w:tr>
    <w:tr w:rsidR="00B60E33" w14:paraId="7EE1383D" w14:textId="77777777" w:rsidTr="00B60E33">
      <w:trPr>
        <w:trHeight w:val="260"/>
      </w:trPr>
      <w:tc>
        <w:tcPr>
          <w:tcW w:w="1914" w:type="dxa"/>
          <w:vMerge/>
          <w:vAlign w:val="center"/>
        </w:tcPr>
        <w:p w14:paraId="7AD562F2" w14:textId="77777777" w:rsidR="00B60E33" w:rsidRDefault="00B60E33" w:rsidP="000C76BB">
          <w:pPr>
            <w:spacing w:before="720"/>
          </w:pPr>
        </w:p>
      </w:tc>
      <w:tc>
        <w:tcPr>
          <w:tcW w:w="3446" w:type="dxa"/>
          <w:vAlign w:val="bottom"/>
        </w:tcPr>
        <w:p w14:paraId="6741E29C" w14:textId="77777777" w:rsidR="00B60E33" w:rsidRPr="00CB5846" w:rsidRDefault="00B60E33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Versión 1.0</w:t>
          </w:r>
        </w:p>
      </w:tc>
      <w:tc>
        <w:tcPr>
          <w:tcW w:w="3447" w:type="dxa"/>
          <w:vAlign w:val="bottom"/>
        </w:tcPr>
        <w:p w14:paraId="659F6EE2" w14:textId="77777777" w:rsidR="00B60E33" w:rsidRPr="00CB5846" w:rsidRDefault="00B60E33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14</w:t>
          </w:r>
          <w:r w:rsidRPr="00CB5846">
            <w:rPr>
              <w:rFonts w:ascii="Arial" w:eastAsia="Open Sans" w:hAnsi="Arial" w:cs="Arial"/>
              <w:b/>
              <w:lang w:val="es-AR"/>
            </w:rPr>
            <w:t>/</w:t>
          </w:r>
          <w:r>
            <w:rPr>
              <w:rFonts w:ascii="Arial" w:eastAsia="Open Sans" w:hAnsi="Arial" w:cs="Arial"/>
              <w:b/>
              <w:lang w:val="es-AR"/>
            </w:rPr>
            <w:t>10</w:t>
          </w:r>
          <w:r w:rsidRPr="00CB5846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14:paraId="306DC9BE" w14:textId="77777777" w:rsidR="00B60E33" w:rsidRDefault="00B60E33" w:rsidP="000C76BB">
          <w:pPr>
            <w:spacing w:before="720"/>
          </w:pPr>
        </w:p>
      </w:tc>
    </w:tr>
  </w:tbl>
  <w:p w14:paraId="21378189" w14:textId="77777777" w:rsidR="00B60E33" w:rsidRPr="004F67EC" w:rsidRDefault="00B60E33" w:rsidP="004F6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A1E9C"/>
    <w:multiLevelType w:val="hybridMultilevel"/>
    <w:tmpl w:val="36F83D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3E0F55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A3F72"/>
    <w:multiLevelType w:val="hybridMultilevel"/>
    <w:tmpl w:val="DB4EEB86"/>
    <w:lvl w:ilvl="0" w:tplc="2B64E488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907AEC"/>
    <w:multiLevelType w:val="multilevel"/>
    <w:tmpl w:val="E8F6E2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283D07"/>
    <w:multiLevelType w:val="multilevel"/>
    <w:tmpl w:val="766EF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6426C7A"/>
    <w:multiLevelType w:val="hybridMultilevel"/>
    <w:tmpl w:val="A04027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213C6"/>
    <w:multiLevelType w:val="multilevel"/>
    <w:tmpl w:val="755C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20534D9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C4595"/>
    <w:multiLevelType w:val="hybridMultilevel"/>
    <w:tmpl w:val="6DDC2D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37E16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BE08E3"/>
    <w:multiLevelType w:val="hybridMultilevel"/>
    <w:tmpl w:val="4F20D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82D98"/>
    <w:multiLevelType w:val="multilevel"/>
    <w:tmpl w:val="AFE2F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0"/>
  </w:num>
  <w:num w:numId="4">
    <w:abstractNumId w:val="21"/>
  </w:num>
  <w:num w:numId="5">
    <w:abstractNumId w:val="0"/>
  </w:num>
  <w:num w:numId="6">
    <w:abstractNumId w:val="1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9"/>
  </w:num>
  <w:num w:numId="12">
    <w:abstractNumId w:val="23"/>
  </w:num>
  <w:num w:numId="13">
    <w:abstractNumId w:val="1"/>
  </w:num>
  <w:num w:numId="14">
    <w:abstractNumId w:val="13"/>
  </w:num>
  <w:num w:numId="15">
    <w:abstractNumId w:val="22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5"/>
  </w:num>
  <w:num w:numId="19">
    <w:abstractNumId w:val="17"/>
  </w:num>
  <w:num w:numId="20">
    <w:abstractNumId w:val="16"/>
  </w:num>
  <w:num w:numId="21">
    <w:abstractNumId w:val="12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TANIEZ, CINTHIA [AG-Contractor/5000]">
    <w15:presenceInfo w15:providerId="AD" w15:userId="S-1-5-21-832845451-1414544425-794563710-1149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356C6"/>
    <w:rsid w:val="000B1BC2"/>
    <w:rsid w:val="000C76BB"/>
    <w:rsid w:val="000D7402"/>
    <w:rsid w:val="000E1C20"/>
    <w:rsid w:val="00104636"/>
    <w:rsid w:val="00141B4D"/>
    <w:rsid w:val="00156A70"/>
    <w:rsid w:val="00157DD5"/>
    <w:rsid w:val="00170914"/>
    <w:rsid w:val="001C2F21"/>
    <w:rsid w:val="00211101"/>
    <w:rsid w:val="002B1A46"/>
    <w:rsid w:val="002E2761"/>
    <w:rsid w:val="00310038"/>
    <w:rsid w:val="003B0DE6"/>
    <w:rsid w:val="00404E34"/>
    <w:rsid w:val="004262B0"/>
    <w:rsid w:val="004426F5"/>
    <w:rsid w:val="004600BA"/>
    <w:rsid w:val="004A0323"/>
    <w:rsid w:val="004F67EC"/>
    <w:rsid w:val="00513A0A"/>
    <w:rsid w:val="00565BC0"/>
    <w:rsid w:val="005A2684"/>
    <w:rsid w:val="005D0DEA"/>
    <w:rsid w:val="005D60DB"/>
    <w:rsid w:val="0060076F"/>
    <w:rsid w:val="006374E7"/>
    <w:rsid w:val="00654F97"/>
    <w:rsid w:val="00667D36"/>
    <w:rsid w:val="00691FF9"/>
    <w:rsid w:val="00692F89"/>
    <w:rsid w:val="006B19E1"/>
    <w:rsid w:val="006C4B5F"/>
    <w:rsid w:val="00721E02"/>
    <w:rsid w:val="0074623D"/>
    <w:rsid w:val="00753FDB"/>
    <w:rsid w:val="007E025B"/>
    <w:rsid w:val="007F0AE3"/>
    <w:rsid w:val="007F0F40"/>
    <w:rsid w:val="008435FC"/>
    <w:rsid w:val="00883531"/>
    <w:rsid w:val="009565FF"/>
    <w:rsid w:val="009966F7"/>
    <w:rsid w:val="009C5AD0"/>
    <w:rsid w:val="009D3084"/>
    <w:rsid w:val="009E4F4A"/>
    <w:rsid w:val="009F40B0"/>
    <w:rsid w:val="00A5491E"/>
    <w:rsid w:val="00A6692F"/>
    <w:rsid w:val="00AE6D52"/>
    <w:rsid w:val="00B101C6"/>
    <w:rsid w:val="00B10A0F"/>
    <w:rsid w:val="00B13FC0"/>
    <w:rsid w:val="00B60AFF"/>
    <w:rsid w:val="00B60E33"/>
    <w:rsid w:val="00BC16ED"/>
    <w:rsid w:val="00C25C53"/>
    <w:rsid w:val="00C577A6"/>
    <w:rsid w:val="00C64A77"/>
    <w:rsid w:val="00CA24BB"/>
    <w:rsid w:val="00CB5846"/>
    <w:rsid w:val="00CC0BCC"/>
    <w:rsid w:val="00CC3C2C"/>
    <w:rsid w:val="00D44EB0"/>
    <w:rsid w:val="00DD1D23"/>
    <w:rsid w:val="00DF17B8"/>
    <w:rsid w:val="00E11DCE"/>
    <w:rsid w:val="00E37BAC"/>
    <w:rsid w:val="00E6386D"/>
    <w:rsid w:val="00E8600C"/>
    <w:rsid w:val="00E92D9F"/>
    <w:rsid w:val="00E961F4"/>
    <w:rsid w:val="00EE79E0"/>
    <w:rsid w:val="00F27A60"/>
    <w:rsid w:val="00F64F35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3104ACC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CB5846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character" w:customStyle="1" w:styleId="Heading2Char">
    <w:name w:val="Heading 2 Char"/>
    <w:link w:val="Heading2"/>
    <w:rsid w:val="002E276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2E276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2E2761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11024</TotalTime>
  <Pages>9</Pages>
  <Words>1272</Words>
  <Characters>7001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20</cp:revision>
  <cp:lastPrinted>2007-06-01T16:07:00Z</cp:lastPrinted>
  <dcterms:created xsi:type="dcterms:W3CDTF">2016-09-16T20:36:00Z</dcterms:created>
  <dcterms:modified xsi:type="dcterms:W3CDTF">2016-11-04T19:51:00Z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