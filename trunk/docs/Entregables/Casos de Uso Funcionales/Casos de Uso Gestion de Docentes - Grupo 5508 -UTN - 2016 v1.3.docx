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B24F7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C76BC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</w:t>
            </w:r>
            <w:r w:rsidR="00996A70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dependencias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2D486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272F6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272F6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 w:rsidRPr="00D036E4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D036E4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</w:tcPr>
          <w:p w:rsidR="0061430A" w:rsidRPr="00D036E4" w:rsidRDefault="0061430A" w:rsidP="0055014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</w:t>
            </w:r>
            <w:r w:rsidR="0055014F" w:rsidRP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47712C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056DF7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056DF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55014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: El usuario y/o contraseña son incorrectos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056DF7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punto 2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056DF7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272F6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Nota 1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:</w:t>
            </w:r>
            <w:r w:rsidR="0061430A"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24100F" w:rsidRPr="00272F6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47712C" w:rsidP="0047712C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 xml:space="preserve">Nota </w:t>
            </w:r>
            <w:r w:rsidR="0024100F" w:rsidRPr="0047712C"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2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es-AR"/>
              </w:rPr>
              <w:t>:</w:t>
            </w:r>
            <w:r w:rsidR="0024100F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Campos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="0024100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55014F" w:rsidP="0055014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NA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C41431" w:rsidRPr="003144EF" w:rsidTr="00C41007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272F6F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272F6F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272F6F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272F6F" w:rsidTr="00C41007">
        <w:trPr>
          <w:cantSplit/>
        </w:trPr>
        <w:tc>
          <w:tcPr>
            <w:tcW w:w="9552" w:type="dxa"/>
            <w:gridSpan w:val="2"/>
          </w:tcPr>
          <w:p w:rsidR="00C41431" w:rsidRPr="001C19B7" w:rsidRDefault="00BF4111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entra a la sección </w:t>
            </w:r>
            <w:r w:rsidR="00F17BEC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Docente.</w:t>
            </w:r>
          </w:p>
        </w:tc>
      </w:tr>
      <w:tr w:rsidR="00C41431" w:rsidRPr="00272F6F" w:rsidTr="00C41007">
        <w:trPr>
          <w:cantSplit/>
        </w:trPr>
        <w:tc>
          <w:tcPr>
            <w:tcW w:w="9552" w:type="dxa"/>
            <w:gridSpan w:val="2"/>
          </w:tcPr>
          <w:p w:rsidR="00C41431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Ver nota 1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5014F" w:rsidRPr="00272F6F" w:rsidTr="00C41007">
        <w:trPr>
          <w:cantSplit/>
        </w:trPr>
        <w:tc>
          <w:tcPr>
            <w:tcW w:w="9552" w:type="dxa"/>
            <w:gridSpan w:val="2"/>
          </w:tcPr>
          <w:p w:rsidR="0055014F" w:rsidRPr="00D036E4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3- El actor selecciona nuevo usuario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os</w:t>
            </w: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aparecen en pantalla.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D036E4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036E4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BF4111" w:rsidRPr="00D036E4">
              <w:rPr>
                <w:rFonts w:ascii="Arial" w:hAnsi="Arial" w:cs="Arial"/>
                <w:sz w:val="22"/>
                <w:szCs w:val="22"/>
                <w:lang w:val="es-AR"/>
              </w:rPr>
              <w:t>- El sistema</w:t>
            </w:r>
            <w:r w:rsidR="00C5007F" w:rsidRP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  <w:r w:rsidR="00C41007" w:rsidRPr="00D036E4">
              <w:rPr>
                <w:rFonts w:ascii="Arial" w:hAnsi="Arial" w:cs="Arial"/>
                <w:sz w:val="22"/>
                <w:szCs w:val="22"/>
                <w:lang w:val="es-AR"/>
              </w:rPr>
              <w:t>. Ver nota 3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</w:tcPr>
          <w:p w:rsidR="00BF4111" w:rsidRPr="001C19B7" w:rsidRDefault="00D036E4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4100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9773E3">
              <w:rPr>
                <w:rFonts w:ascii="Arial" w:hAnsi="Arial" w:cs="Arial"/>
                <w:sz w:val="22"/>
                <w:szCs w:val="22"/>
                <w:lang w:val="es-AR" w:eastAsia="en-US"/>
              </w:rPr>
              <w:t>.5 El caso de uso vuelve al curso normal punto 2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27268F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F4111" w:rsidRPr="00160B02" w:rsidTr="00C41007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5014F" w:rsidRPr="00C41007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55014F" w:rsidRPr="001C19B7" w:rsidRDefault="00C41007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- Acciones: Editar, crear, deshabilitar</w:t>
            </w:r>
          </w:p>
        </w:tc>
      </w:tr>
      <w:tr w:rsidR="00BF4111" w:rsidRPr="00C41007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BF4111" w:rsidRPr="001C19B7" w:rsidRDefault="00C41007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(¨, ´,’,~)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y caracteres especiales 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(¨, ´,’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, ~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  <w:r w:rsidR="00C41007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C4100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C41007" w:rsidRPr="001C19B7" w:rsidRDefault="00C41007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Mail (Alfanumérico tipo:l xxxx@xxxx.xx)</w:t>
            </w:r>
          </w:p>
          <w:p w:rsidR="00BF4111" w:rsidRPr="00D036E4" w:rsidRDefault="00BF4111" w:rsidP="00C41007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C41007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tipo texto libre</w:t>
            </w:r>
          </w:p>
          <w:p w:rsidR="00D036E4" w:rsidRPr="002B0AAF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4.</w:t>
            </w:r>
          </w:p>
        </w:tc>
      </w:tr>
      <w:tr w:rsidR="002B0AAF" w:rsidRPr="00272F6F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2B0AAF" w:rsidRPr="002B0AAF" w:rsidRDefault="00C41007" w:rsidP="00C41007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  <w:r w:rsidR="002B0AA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Opciones: </w:t>
            </w:r>
            <w:r w:rsidR="002B0AAF">
              <w:rPr>
                <w:rFonts w:ascii="Arial" w:hAnsi="Arial" w:cs="Arial"/>
                <w:sz w:val="22"/>
                <w:szCs w:val="22"/>
                <w:lang w:val="es-AR"/>
              </w:rPr>
              <w:t>exigir el cambio de contraseña</w:t>
            </w:r>
          </w:p>
        </w:tc>
      </w:tr>
      <w:tr w:rsidR="00BF4111" w:rsidRPr="00272F6F" w:rsidTr="00C41007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D036E4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4:</w:t>
            </w:r>
          </w:p>
          <w:p w:rsidR="00BF4111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,b,c,g,i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C4100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41007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</w:t>
            </w:r>
            <w:r w:rsidR="00C41007">
              <w:rPr>
                <w:rFonts w:ascii="Arial" w:hAnsi="Arial" w:cs="Arial"/>
                <w:sz w:val="22"/>
                <w:szCs w:val="22"/>
                <w:lang w:val="es-AR" w:eastAsia="en-US"/>
              </w:rPr>
              <w:t>: Se ingresan datos con mayor longitud, el sistema emite un mensaje informando la situación: “La longitud ingresada supera el máximo”.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C41007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D036E4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BF4111" w:rsidRPr="001C19B7" w:rsidRDefault="00BF4111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BF4111" w:rsidRPr="001C19B7" w:rsidTr="00C41007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C41007" w:rsidTr="00C41007">
        <w:trPr>
          <w:cantSplit/>
        </w:trPr>
        <w:tc>
          <w:tcPr>
            <w:tcW w:w="9552" w:type="dxa"/>
            <w:gridSpan w:val="2"/>
          </w:tcPr>
          <w:p w:rsidR="008A249C" w:rsidRPr="00F35765" w:rsidRDefault="00F35765" w:rsidP="00C4100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4 se muestran debajo de los campos correspondientes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272F6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272F6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55014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272F6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inicial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D0C03" w:rsidRPr="00272F6F" w:rsidTr="00C5007F">
        <w:trPr>
          <w:cantSplit/>
        </w:trPr>
        <w:tc>
          <w:tcPr>
            <w:tcW w:w="9221" w:type="dxa"/>
            <w:gridSpan w:val="2"/>
          </w:tcPr>
          <w:p w:rsidR="000D0C03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FB0AFE" w:rsidRPr="00272F6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realiza la búsqued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 xml:space="preserve">a y muestra la lista de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docentes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47712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campos correspondientes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D036E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D0C03" w:rsidP="000D0C0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10.1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D0C03" w:rsidP="0055014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D036E4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="00252E3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  <w:r w:rsidR="00252E3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55014F" w:rsidP="0055014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D036E4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: Tipo para los campos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A61352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D036E4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A61352"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texto libre</w:t>
            </w:r>
          </w:p>
          <w:p w:rsidR="00D036E4" w:rsidRPr="00A61352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</w:t>
            </w:r>
          </w:p>
        </w:tc>
      </w:tr>
      <w:tr w:rsidR="002B0AAF" w:rsidRPr="0055014F" w:rsidTr="002B0AAF">
        <w:trPr>
          <w:cantSplit/>
          <w:trHeight w:val="1222"/>
        </w:trPr>
        <w:tc>
          <w:tcPr>
            <w:tcW w:w="9221" w:type="dxa"/>
            <w:gridSpan w:val="2"/>
            <w:shd w:val="clear" w:color="000000" w:fill="FFFFFF"/>
          </w:tcPr>
          <w:p w:rsidR="002B0AAF" w:rsidRDefault="00D036E4" w:rsidP="002B0AA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</w:t>
            </w:r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P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2B0AAF" w:rsidRPr="006C4BEC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0B0A8F" w:rsidRPr="00272F6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–Se ingr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esan datos que corresponde a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otro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tipo, 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l sistema emite un mensaje informando la situación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 “El tipo de dato no corresponde”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D036E4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documento que intenta ingresar ya pertenece a un usuario”.</w:t>
            </w:r>
          </w:p>
          <w:p w:rsidR="00D036E4" w:rsidRPr="001C19B7" w:rsidRDefault="00D036E4" w:rsidP="00D036E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D036E4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0B0A8F" w:rsidRPr="001C19B7" w:rsidRDefault="00D036E4" w:rsidP="00D036E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legajo que intenta ingresar ya pertenece a un usuario”.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D036E4" w:rsidTr="00C5007F">
        <w:trPr>
          <w:cantSplit/>
        </w:trPr>
        <w:tc>
          <w:tcPr>
            <w:tcW w:w="9221" w:type="dxa"/>
            <w:gridSpan w:val="2"/>
          </w:tcPr>
          <w:p w:rsidR="000B0A8F" w:rsidRPr="00F35765" w:rsidRDefault="00F35765" w:rsidP="00D036E4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</w:t>
            </w:r>
            <w:bookmarkStart w:id="0" w:name="_GoBack"/>
            <w:bookmarkEnd w:id="0"/>
            <w:r w:rsidRPr="00F35765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272F6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272F6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5626B0" w:rsidRPr="00272F6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A6135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272F6F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35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A61352"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  <w:r w:rsidR="0047712C">
              <w:rPr>
                <w:rFonts w:ascii="Arial" w:hAnsi="Arial" w:cs="Arial"/>
                <w:sz w:val="22"/>
                <w:szCs w:val="22"/>
                <w:lang w:val="es-AR"/>
              </w:rPr>
              <w:t xml:space="preserve"> docente.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5003" w:rsidRPr="00272F6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0B5003" w:rsidP="000B50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B5003" w:rsidRPr="001C19B7" w:rsidRDefault="000B5003" w:rsidP="000B5003">
            <w:pPr>
              <w:numPr>
                <w:ilvl w:val="1"/>
                <w:numId w:val="4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272F6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A61B82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A61B82" w:rsidRPr="001C19B7" w:rsidRDefault="0024436F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D036E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35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35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 w:rsidP="00A6135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78" w:rsidRDefault="00B24F78">
      <w:r>
        <w:separator/>
      </w:r>
    </w:p>
  </w:endnote>
  <w:endnote w:type="continuationSeparator" w:id="0">
    <w:p w:rsidR="00B24F78" w:rsidRDefault="00B2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4F" w:rsidRPr="00FC5A95" w:rsidRDefault="0055014F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F35765">
      <w:rPr>
        <w:noProof/>
        <w:lang w:val="es-AR"/>
      </w:rPr>
      <w:t>7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F35765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272F6F">
      <w:rPr>
        <w:noProof/>
        <w:lang w:val="es-AR"/>
      </w:rPr>
      <w:t>16/09/2016</w:t>
    </w:r>
    <w:r w:rsidRPr="00FC5A95">
      <w:rPr>
        <w:lang w:val="es-AR"/>
      </w:rPr>
      <w:fldChar w:fldCharType="end"/>
    </w:r>
  </w:p>
  <w:p w:rsidR="0055014F" w:rsidRDefault="0055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78" w:rsidRDefault="00B24F78">
      <w:r>
        <w:separator/>
      </w:r>
    </w:p>
  </w:footnote>
  <w:footnote w:type="continuationSeparator" w:id="0">
    <w:p w:rsidR="00B24F78" w:rsidRDefault="00B2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55014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55014F" w:rsidRPr="00C364D0" w:rsidRDefault="00272F6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55014F" w:rsidRPr="00C364D0" w:rsidRDefault="00272F6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55014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  <w:tr w:rsidR="0055014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55014F" w:rsidRPr="00C364D0" w:rsidRDefault="0055014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</w:tbl>
  <w:p w:rsidR="0055014F" w:rsidRPr="00C364D0" w:rsidRDefault="0055014F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42"/>
  </w:num>
  <w:num w:numId="5">
    <w:abstractNumId w:val="0"/>
  </w:num>
  <w:num w:numId="6">
    <w:abstractNumId w:val="41"/>
  </w:num>
  <w:num w:numId="7">
    <w:abstractNumId w:val="27"/>
  </w:num>
  <w:num w:numId="8">
    <w:abstractNumId w:val="18"/>
  </w:num>
  <w:num w:numId="9">
    <w:abstractNumId w:val="33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5"/>
  </w:num>
  <w:num w:numId="18">
    <w:abstractNumId w:val="1"/>
  </w:num>
  <w:num w:numId="19">
    <w:abstractNumId w:val="37"/>
  </w:num>
  <w:num w:numId="20">
    <w:abstractNumId w:val="9"/>
  </w:num>
  <w:num w:numId="21">
    <w:abstractNumId w:val="29"/>
  </w:num>
  <w:num w:numId="22">
    <w:abstractNumId w:val="6"/>
  </w:num>
  <w:num w:numId="23">
    <w:abstractNumId w:val="36"/>
  </w:num>
  <w:num w:numId="24">
    <w:abstractNumId w:val="19"/>
  </w:num>
  <w:num w:numId="25">
    <w:abstractNumId w:val="44"/>
  </w:num>
  <w:num w:numId="26">
    <w:abstractNumId w:val="35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7"/>
  </w:num>
  <w:num w:numId="35">
    <w:abstractNumId w:val="40"/>
  </w:num>
  <w:num w:numId="36">
    <w:abstractNumId w:val="38"/>
  </w:num>
  <w:num w:numId="37">
    <w:abstractNumId w:val="28"/>
  </w:num>
  <w:num w:numId="38">
    <w:abstractNumId w:val="46"/>
  </w:num>
  <w:num w:numId="39">
    <w:abstractNumId w:val="12"/>
  </w:num>
  <w:num w:numId="40">
    <w:abstractNumId w:val="39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2"/>
  </w:num>
  <w:num w:numId="48">
    <w:abstractNumId w:val="3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56DF7"/>
    <w:rsid w:val="000A0BBB"/>
    <w:rsid w:val="000B0A8F"/>
    <w:rsid w:val="000B5003"/>
    <w:rsid w:val="000C76BB"/>
    <w:rsid w:val="000D0C03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B0AAF"/>
    <w:rsid w:val="002B1A46"/>
    <w:rsid w:val="002D486F"/>
    <w:rsid w:val="002F57CB"/>
    <w:rsid w:val="00310038"/>
    <w:rsid w:val="003144EF"/>
    <w:rsid w:val="003B7450"/>
    <w:rsid w:val="00404E34"/>
    <w:rsid w:val="004262B0"/>
    <w:rsid w:val="004600BA"/>
    <w:rsid w:val="0047712C"/>
    <w:rsid w:val="004A0323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773E3"/>
    <w:rsid w:val="009966F7"/>
    <w:rsid w:val="00996A70"/>
    <w:rsid w:val="009C1336"/>
    <w:rsid w:val="009C5AD0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F07166"/>
    <w:rsid w:val="00F17BEC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9BA945A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8059-4AD6-45B9-AB85-30B000A7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1497</Words>
  <Characters>8237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7</cp:revision>
  <cp:lastPrinted>2007-06-01T16:07:00Z</cp:lastPrinted>
  <dcterms:created xsi:type="dcterms:W3CDTF">2016-09-16T20:36:00Z</dcterms:created>
  <dcterms:modified xsi:type="dcterms:W3CDTF">2016-09-16T21:40:00Z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