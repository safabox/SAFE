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CB5846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Cursos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6C4B5F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6C4B5F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6C4B5F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6C4B5F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6C4B5F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6C4B5F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CB5846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12/08</w:t>
            </w:r>
            <w:r w:rsidR="00E8600C">
              <w:rPr>
                <w:rFonts w:ascii="Arial" w:hAnsi="Arial" w:cs="Arial"/>
                <w:sz w:val="22"/>
                <w:lang w:val="es-MX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1.3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CB5846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7466C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 Ingreso de Administrador</w:t>
            </w:r>
          </w:p>
        </w:tc>
      </w:tr>
      <w:tr w:rsidR="00CB5846" w:rsidRPr="00B13FC0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B13FC0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vAlign w:val="center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CB5846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CB5846" w:rsidRPr="000D7402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CB5846" w:rsidP="00CB5846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0D7402" w:rsidP="00237DDA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 xml:space="preserve">  Campos: Usuario (alfanumérico y caracteres especiales)</w:t>
            </w:r>
          </w:p>
          <w:p w:rsidR="00CB5846" w:rsidRPr="007466CE" w:rsidRDefault="00CB5846" w:rsidP="00237D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CB5846" w:rsidRPr="0074623D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0D7402" w:rsidP="000D740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CB584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CB5846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.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DB035E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565BC0" w:rsidRDefault="00CB5846">
      <w:pPr>
        <w:rPr>
          <w:lang w:val="es-MX"/>
        </w:rPr>
      </w:pPr>
      <w:r>
        <w:rPr>
          <w:lang w:val="es-MX"/>
        </w:rPr>
        <w:br w:type="page"/>
      </w:r>
    </w:p>
    <w:p w:rsidR="00565BC0" w:rsidRDefault="00565BC0">
      <w:pPr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B5846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CB5846" w:rsidRPr="007466CE" w:rsidRDefault="00CB584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B5846" w:rsidRPr="007466CE" w:rsidRDefault="00CB5846" w:rsidP="00CB584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</w:t>
            </w:r>
            <w:r w:rsidR="0088353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-002-Alta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 Curso</w:t>
            </w:r>
          </w:p>
        </w:tc>
      </w:tr>
      <w:tr w:rsidR="00CB5846" w:rsidRPr="00B13FC0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Dar de alta nuevos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B5846" w:rsidRPr="00B13FC0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CB5846" w:rsidRPr="007466CE" w:rsidRDefault="00CB584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B13FC0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B5846" w:rsidRPr="007466CE" w:rsidRDefault="00CB5846" w:rsidP="00883531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883531"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B5846" w:rsidRPr="007466CE" w:rsidRDefault="00CB584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CB5846" w:rsidRPr="007466CE" w:rsidTr="00237DDA">
        <w:tc>
          <w:tcPr>
            <w:tcW w:w="2073" w:type="dxa"/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B5846" w:rsidRPr="00C615D0" w:rsidRDefault="00CB584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CB584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los campos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D44EB0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0D7402" w:rsidP="00D44EB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D44EB0"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.”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 w:rsidR="00CB5846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CB5846" w:rsidRPr="007466CE" w:rsidRDefault="00CB5846" w:rsidP="00D44EB0">
            <w:pPr>
              <w:pStyle w:val="ContenidodeTabla"/>
              <w:numPr>
                <w:ilvl w:val="1"/>
                <w:numId w:val="6"/>
              </w:numPr>
              <w:suppressAutoHyphens/>
              <w:ind w:left="37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CB5846" w:rsidRPr="007466CE" w:rsidRDefault="00D44EB0" w:rsidP="00D44EB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5.4 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CB5846" w:rsidRPr="007466CE" w:rsidRDefault="00D44EB0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CB5846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CB584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B5846" w:rsidRPr="007466CE" w:rsidRDefault="00CB584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CB5846" w:rsidRPr="000D7402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Pr="007466CE" w:rsidRDefault="000D7402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CB5846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CB5846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CB5846" w:rsidRDefault="000D7402" w:rsidP="0017091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2:</w:t>
            </w:r>
            <w:r w:rsidR="00170914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</w:t>
            </w:r>
          </w:p>
          <w:p w:rsid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División (alfanumérico 2 caracteres)</w:t>
            </w:r>
          </w:p>
          <w:p w:rsidR="000D7402" w:rsidRP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Docentes a cargo (Tipo docente.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CU-GC-005</w:t>
            </w:r>
            <w:r w:rsidRPr="000D7402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0D7402" w:rsidRDefault="000D7402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alumno. Ver CU-GC-006)</w:t>
            </w:r>
          </w:p>
          <w:p w:rsidR="000D7402" w:rsidRDefault="00170914" w:rsidP="000D7402">
            <w:pPr>
              <w:numPr>
                <w:ilvl w:val="0"/>
                <w:numId w:val="17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Observaciones</w:t>
            </w:r>
            <w:r w:rsidR="00D44EB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(Texto 200 caracteres)</w:t>
            </w:r>
          </w:p>
          <w:p w:rsidR="000D7402" w:rsidRPr="000D7402" w:rsidRDefault="000D7402" w:rsidP="000D740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CB5846" w:rsidRPr="00B13FC0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 xml:space="preserve">Nota 3: </w:t>
            </w:r>
          </w:p>
          <w:p w:rsidR="00CB5846" w:rsidRPr="007466CE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,B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CB5846" w:rsidRPr="007466CE" w:rsidRDefault="00CB584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tipo de dato es incorrecto”</w:t>
            </w:r>
          </w:p>
          <w:p w:rsidR="00CB5846" w:rsidRPr="007466CE" w:rsidRDefault="00CB5846" w:rsidP="000D7402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CB584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CB5846" w:rsidRPr="007466CE" w:rsidRDefault="00CB584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CB5846" w:rsidRPr="000D7402" w:rsidTr="00237DDA">
        <w:trPr>
          <w:cantSplit/>
        </w:trPr>
        <w:tc>
          <w:tcPr>
            <w:tcW w:w="9221" w:type="dxa"/>
            <w:gridSpan w:val="2"/>
          </w:tcPr>
          <w:p w:rsidR="00CB5846" w:rsidRPr="007466CE" w:rsidRDefault="000D7402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 se muestran debajo de los campos correspondientes</w:t>
            </w:r>
          </w:p>
        </w:tc>
      </w:tr>
    </w:tbl>
    <w:p w:rsidR="000D7402" w:rsidRDefault="000D7402">
      <w:pPr>
        <w:pStyle w:val="CommentText"/>
        <w:rPr>
          <w:lang w:val="es-MX"/>
        </w:rPr>
      </w:pPr>
    </w:p>
    <w:p w:rsidR="00565BC0" w:rsidRDefault="000D7402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4C242E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7466CE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7466CE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CU-GC-003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Curso</w:t>
            </w:r>
          </w:p>
        </w:tc>
      </w:tr>
      <w:tr w:rsidR="002E2761" w:rsidRPr="00B13FC0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Editar los datos de los cursos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B13FC0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2E2761" w:rsidRPr="007466CE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2E2761" w:rsidRPr="00B13FC0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7466CE" w:rsidRDefault="002E2761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2E2761" w:rsidRPr="007466CE" w:rsidTr="00237DDA">
        <w:tc>
          <w:tcPr>
            <w:tcW w:w="2073" w:type="dxa"/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C615D0" w:rsidRDefault="002E2761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la pantalla de selección de acciones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 campo de búsqueda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le presenta una lista de posibles 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C14AF6">
        <w:trPr>
          <w:cantSplit/>
        </w:trPr>
        <w:tc>
          <w:tcPr>
            <w:tcW w:w="9221" w:type="dxa"/>
            <w:gridSpan w:val="2"/>
            <w:shd w:val="clear" w:color="auto" w:fill="auto"/>
            <w:vAlign w:val="center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E2761">
        <w:trPr>
          <w:cantSplit/>
        </w:trPr>
        <w:tc>
          <w:tcPr>
            <w:tcW w:w="9221" w:type="dxa"/>
            <w:gridSpan w:val="2"/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</w:t>
            </w:r>
            <w:r w:rsidR="000D7402" w:rsidRPr="007466CE">
              <w:rPr>
                <w:rFonts w:ascii="Arial" w:hAnsi="Arial" w:cs="Arial"/>
                <w:sz w:val="22"/>
                <w:szCs w:val="22"/>
                <w:lang w:val="es-AR"/>
              </w:rPr>
              <w:t>campo.</w:t>
            </w:r>
          </w:p>
        </w:tc>
      </w:tr>
      <w:tr w:rsidR="002E2761" w:rsidRPr="00B13FC0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10-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E276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2E2761" w:rsidRPr="007466CE" w:rsidRDefault="002E2761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éxito.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curso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 ha modificado con éxito</w:t>
            </w:r>
            <w:r w:rsidR="000D7402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perderán lo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 cambios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10.3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2E2761" w:rsidRPr="007466CE" w:rsidRDefault="002E2761" w:rsidP="002E276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2E2761" w:rsidP="002E2761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7466CE" w:rsidRDefault="002E2761" w:rsidP="002E276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7466CE" w:rsidRDefault="000D7402" w:rsidP="002E276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2E2761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0D7402" w:rsidRPr="00170914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0D740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Campos:</w:t>
            </w:r>
          </w:p>
          <w:p w:rsidR="000D7402" w:rsidRDefault="000D7402" w:rsidP="000D7402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D7402" w:rsidRDefault="000D7402" w:rsidP="000D7402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División (alfanumérico 2 caracteres)</w:t>
            </w:r>
          </w:p>
          <w:p w:rsidR="000D7402" w:rsidRPr="000D7402" w:rsidRDefault="000D7402" w:rsidP="000D7402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Docentes a cargo (Tipo docente.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CU-GC-005</w:t>
            </w:r>
            <w:r w:rsidRPr="000D7402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  <w:p w:rsidR="000D7402" w:rsidRDefault="000D7402" w:rsidP="000D7402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alumno. Ver CU-GC-006)</w:t>
            </w:r>
          </w:p>
          <w:p w:rsidR="000D7402" w:rsidRDefault="000D7402" w:rsidP="000D7402">
            <w:pPr>
              <w:numPr>
                <w:ilvl w:val="0"/>
                <w:numId w:val="18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Observaciones (Texto 200 caracteres)</w:t>
            </w:r>
          </w:p>
          <w:p w:rsidR="000D7402" w:rsidRPr="000D7402" w:rsidRDefault="000D7402" w:rsidP="000D740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0D7402" w:rsidRPr="00B13FC0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7402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Nota 3: </w:t>
            </w:r>
          </w:p>
          <w:p w:rsidR="000D7402" w:rsidRPr="007466CE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,B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0D7402" w:rsidRPr="007466CE" w:rsidRDefault="000D7402" w:rsidP="000D740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“El tipo de dato es incorrecto”</w:t>
            </w:r>
          </w:p>
          <w:p w:rsidR="000D7402" w:rsidRPr="007466CE" w:rsidRDefault="000D7402" w:rsidP="000D7402">
            <w:pPr>
              <w:pStyle w:val="ContenidodeTabla"/>
              <w:suppressAutoHyphens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2E2761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7466CE" w:rsidRDefault="002E2761" w:rsidP="002E276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D7402" w:rsidRPr="000D7402" w:rsidTr="00237DDA">
        <w:trPr>
          <w:cantSplit/>
        </w:trPr>
        <w:tc>
          <w:tcPr>
            <w:tcW w:w="9221" w:type="dxa"/>
            <w:gridSpan w:val="2"/>
          </w:tcPr>
          <w:p w:rsidR="000D7402" w:rsidRPr="007466CE" w:rsidRDefault="000D7402" w:rsidP="000D740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3 se muestran debajo de los campos correspondientes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Pr="000E1C20" w:rsidRDefault="000E1C20" w:rsidP="000E1C20">
      <w:pPr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</w:p>
    <w:p w:rsidR="000E1C20" w:rsidRDefault="000E1C20">
      <w:pPr>
        <w:pStyle w:val="CommentText"/>
        <w:rPr>
          <w:lang w:val="es-MX"/>
        </w:rPr>
      </w:pPr>
      <w:r>
        <w:rPr>
          <w:lang w:val="es-MX"/>
        </w:rPr>
        <w:br w:type="page"/>
      </w:r>
    </w:p>
    <w:p w:rsidR="002E2761" w:rsidRDefault="002E2761">
      <w:pPr>
        <w:pStyle w:val="CommentText"/>
        <w:rPr>
          <w:lang w:val="es-MX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2E2761" w:rsidRPr="001C19B7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2E2761" w:rsidRPr="001C19B7" w:rsidRDefault="002E2761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CU-GD-004-Deshabilitar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Curso</w:t>
            </w:r>
          </w:p>
        </w:tc>
      </w:tr>
      <w:tr w:rsidR="002E2761" w:rsidRPr="00B13FC0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de la funcionalidad de deshabilitar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curso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2E2761" w:rsidRPr="00B13FC0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2E2761" w:rsidRPr="001C19B7" w:rsidRDefault="002E2761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2E2761" w:rsidRPr="001C19B7" w:rsidRDefault="002E2761" w:rsidP="002E2761">
            <w:pPr>
              <w:numPr>
                <w:ilvl w:val="0"/>
                <w:numId w:val="12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c>
          <w:tcPr>
            <w:tcW w:w="2073" w:type="dxa"/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buscador con la lista de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E2761">
            <w:pPr>
              <w:numPr>
                <w:ilvl w:val="0"/>
                <w:numId w:val="13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curso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como deshabilitado. No puede editarse la información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6.1 El actor marca la opción para habilitar el usuario</w:t>
            </w:r>
          </w:p>
          <w:p w:rsidR="002E2761" w:rsidRPr="001C19B7" w:rsidRDefault="002E2761" w:rsidP="002E2761">
            <w:pPr>
              <w:numPr>
                <w:ilvl w:val="1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7 del curso normal</w:t>
            </w:r>
          </w:p>
        </w:tc>
      </w:tr>
      <w:tr w:rsidR="002E2761" w:rsidRPr="00B13FC0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2E2761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cancelar</w:t>
            </w:r>
          </w:p>
          <w:p w:rsidR="002E2761" w:rsidRPr="001C19B7" w:rsidRDefault="002E2761" w:rsidP="002E2761">
            <w:pPr>
              <w:numPr>
                <w:ilvl w:val="1"/>
                <w:numId w:val="1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E2761" w:rsidRPr="001C19B7" w:rsidRDefault="002E2761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2E2761" w:rsidRPr="001C19B7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2E2761" w:rsidRPr="001C19B7" w:rsidRDefault="002E2761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E1C20" w:rsidRDefault="000D7402" w:rsidP="000E1C2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Nota 1: </w:t>
            </w:r>
            <w:r w:rsidR="000E1C20">
              <w:rPr>
                <w:rFonts w:ascii="Arial" w:hAnsi="Arial" w:cs="Arial"/>
                <w:sz w:val="22"/>
                <w:szCs w:val="22"/>
                <w:lang w:val="es-AR"/>
              </w:rPr>
              <w:t>Campos:</w:t>
            </w:r>
          </w:p>
          <w:p w:rsid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Año (Numérico)</w:t>
            </w:r>
          </w:p>
          <w:p w:rsid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División (alfanumérico 2 caracteres)</w:t>
            </w:r>
          </w:p>
          <w:p w:rsidR="000D7402" w:rsidRP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0D7402">
              <w:rPr>
                <w:rFonts w:ascii="Arial" w:hAnsi="Arial" w:cs="Arial"/>
                <w:i/>
                <w:sz w:val="22"/>
                <w:szCs w:val="22"/>
                <w:lang w:val="pt-BR"/>
              </w:rPr>
              <w:t>Docentes a cargo (Tipo docente)</w:t>
            </w:r>
          </w:p>
          <w:p w:rsidR="002E2761" w:rsidRPr="000D7402" w:rsidRDefault="000D7402" w:rsidP="000D7402">
            <w:pPr>
              <w:numPr>
                <w:ilvl w:val="0"/>
                <w:numId w:val="19"/>
              </w:num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Alumnos pertenecientes (Tipo alumno)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2E2761" w:rsidRPr="001C19B7" w:rsidRDefault="002E2761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2E2761" w:rsidRPr="000D7402" w:rsidTr="00237DDA">
        <w:trPr>
          <w:cantSplit/>
        </w:trPr>
        <w:tc>
          <w:tcPr>
            <w:tcW w:w="9221" w:type="dxa"/>
            <w:gridSpan w:val="2"/>
          </w:tcPr>
          <w:p w:rsidR="002E2761" w:rsidRPr="001C19B7" w:rsidRDefault="002E2761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0356C6" w:rsidRDefault="000356C6">
      <w:pPr>
        <w:pStyle w:val="CommentText"/>
        <w:rPr>
          <w:lang w:val="es-MX"/>
        </w:rPr>
      </w:pPr>
    </w:p>
    <w:p w:rsidR="000356C6" w:rsidRDefault="000356C6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D7402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D7402" w:rsidRDefault="000356C6" w:rsidP="00237DD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0D74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CU-GC-005- Asignar docente </w:t>
            </w:r>
          </w:p>
        </w:tc>
      </w:tr>
      <w:tr w:rsidR="000356C6" w:rsidRPr="00B13FC0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Asigna los docentes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B13FC0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B13FC0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 docentes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una lista de posibles docentes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los docentes que quiere asignar al 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bookmarkStart w:id="0" w:name="_GoBack"/>
            <w:bookmarkEnd w:id="0"/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0356C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D7402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0356C6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356C6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0356C6" w:rsidRDefault="000356C6">
      <w:pPr>
        <w:pStyle w:val="CommentText"/>
        <w:rPr>
          <w:lang w:val="es-MX"/>
        </w:rPr>
      </w:pPr>
    </w:p>
    <w:p w:rsidR="000356C6" w:rsidRDefault="000356C6">
      <w:pPr>
        <w:pStyle w:val="CommentText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356C6" w:rsidRPr="000E1C20" w:rsidTr="00237DDA">
        <w:trPr>
          <w:trHeight w:val="560"/>
        </w:trPr>
        <w:tc>
          <w:tcPr>
            <w:tcW w:w="2073" w:type="dxa"/>
            <w:shd w:val="pct10" w:color="auto" w:fill="FFFFFF"/>
          </w:tcPr>
          <w:p w:rsidR="000356C6" w:rsidRPr="007466CE" w:rsidRDefault="000356C6" w:rsidP="00237DDA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356C6" w:rsidRPr="000E1C20" w:rsidRDefault="000356C6" w:rsidP="000356C6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</w:pP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CU-GC-005- Asignar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>alumno</w:t>
            </w:r>
            <w:r w:rsidRPr="000E1C2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pt-BR"/>
              </w:rPr>
              <w:t xml:space="preserve"> </w:t>
            </w:r>
          </w:p>
        </w:tc>
      </w:tr>
      <w:tr w:rsidR="000356C6" w:rsidRPr="00B13FC0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356C6" w:rsidRPr="007466CE" w:rsidRDefault="000356C6" w:rsidP="000356C6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Asigna alumnos a los cursos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356C6" w:rsidRPr="00B13FC0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356C6" w:rsidRPr="007466CE" w:rsidRDefault="000356C6" w:rsidP="00237DD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rador debe estar logueado (CU-GC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-001)</w:t>
            </w:r>
          </w:p>
        </w:tc>
      </w:tr>
      <w:tr w:rsidR="000356C6" w:rsidRPr="00B13FC0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numPr>
                <w:ilvl w:val="0"/>
                <w:numId w:val="8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356C6" w:rsidRPr="007466CE" w:rsidRDefault="000356C6" w:rsidP="00237DDA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0356C6" w:rsidRPr="007466CE" w:rsidTr="00237DDA">
        <w:tc>
          <w:tcPr>
            <w:tcW w:w="2073" w:type="dxa"/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356C6" w:rsidRPr="00C615D0" w:rsidRDefault="000356C6" w:rsidP="00237DDA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de alumnos en la edición y creación del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actor busca por los campos correspondientes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sistema le presenta una lista de posibles alumnos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0356C6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los alumnos que quiere asignar al curso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B13FC0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 El sistema muestra la selección</w:t>
            </w:r>
            <w:r w:rsidR="000D7402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356C6" w:rsidRPr="004C242E" w:rsidTr="00237DDA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356C6" w:rsidRPr="007466CE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Pr="007466CE" w:rsidRDefault="000356C6" w:rsidP="00237DDA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356C6" w:rsidRPr="007466CE" w:rsidRDefault="000356C6" w:rsidP="00237DDA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356C6" w:rsidRDefault="000356C6" w:rsidP="00237D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2.1 </w:t>
            </w:r>
            <w:r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356C6" w:rsidRPr="000E1C20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356C6" w:rsidRPr="007466CE" w:rsidRDefault="000356C6" w:rsidP="00237DDA">
            <w:pPr>
              <w:pStyle w:val="ContenidodeTabla"/>
              <w:numPr>
                <w:ilvl w:val="0"/>
                <w:numId w:val="1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– obligatorio)</w:t>
            </w:r>
          </w:p>
        </w:tc>
      </w:tr>
      <w:tr w:rsidR="000356C6" w:rsidRPr="007466CE" w:rsidTr="00237DDA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356C6" w:rsidRPr="007466CE" w:rsidRDefault="000356C6" w:rsidP="00237DDA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356C6" w:rsidRPr="00DB035E" w:rsidTr="00237DDA">
        <w:trPr>
          <w:cantSplit/>
        </w:trPr>
        <w:tc>
          <w:tcPr>
            <w:tcW w:w="9221" w:type="dxa"/>
            <w:gridSpan w:val="2"/>
          </w:tcPr>
          <w:p w:rsidR="000356C6" w:rsidRPr="007466CE" w:rsidRDefault="000356C6" w:rsidP="00237DDA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2E2761" w:rsidRDefault="002E2761">
      <w:pPr>
        <w:pStyle w:val="CommentText"/>
        <w:rPr>
          <w:lang w:val="es-MX"/>
        </w:rPr>
      </w:pPr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B5F" w:rsidRDefault="006C4B5F">
      <w:r>
        <w:separator/>
      </w:r>
    </w:p>
  </w:endnote>
  <w:endnote w:type="continuationSeparator" w:id="0">
    <w:p w:rsidR="006C4B5F" w:rsidRDefault="006C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D7402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0D7402">
      <w:rPr>
        <w:noProof/>
      </w:rPr>
      <w:t>10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B13FC0">
      <w:rPr>
        <w:noProof/>
      </w:rPr>
      <w:t>16/09/2016</w:t>
    </w:r>
    <w:r>
      <w:fldChar w:fldCharType="end"/>
    </w:r>
  </w:p>
  <w:p w:rsidR="00565BC0" w:rsidRDefault="0056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B5F" w:rsidRDefault="006C4B5F">
      <w:r>
        <w:separator/>
      </w:r>
    </w:p>
  </w:footnote>
  <w:footnote w:type="continuationSeparator" w:id="0">
    <w:p w:rsidR="006C4B5F" w:rsidRDefault="006C4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B13FC0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B13FC0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12</w:t>
          </w:r>
          <w:r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08</w:t>
          </w:r>
          <w:r w:rsidR="000C76BB"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6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4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C76BB"/>
    <w:rsid w:val="000D7402"/>
    <w:rsid w:val="000E1C20"/>
    <w:rsid w:val="00156A70"/>
    <w:rsid w:val="00170914"/>
    <w:rsid w:val="00211101"/>
    <w:rsid w:val="002B1A46"/>
    <w:rsid w:val="002E2761"/>
    <w:rsid w:val="00310038"/>
    <w:rsid w:val="00404E34"/>
    <w:rsid w:val="004262B0"/>
    <w:rsid w:val="004600BA"/>
    <w:rsid w:val="004A0323"/>
    <w:rsid w:val="004F67EC"/>
    <w:rsid w:val="00513A0A"/>
    <w:rsid w:val="00565BC0"/>
    <w:rsid w:val="005D60DB"/>
    <w:rsid w:val="0060076F"/>
    <w:rsid w:val="00654F97"/>
    <w:rsid w:val="00667D36"/>
    <w:rsid w:val="006C4B5F"/>
    <w:rsid w:val="0074623D"/>
    <w:rsid w:val="00753FDB"/>
    <w:rsid w:val="007F0F40"/>
    <w:rsid w:val="008435FC"/>
    <w:rsid w:val="00883531"/>
    <w:rsid w:val="009565FF"/>
    <w:rsid w:val="009966F7"/>
    <w:rsid w:val="009C5AD0"/>
    <w:rsid w:val="00AE6D52"/>
    <w:rsid w:val="00B13FC0"/>
    <w:rsid w:val="00B60AFF"/>
    <w:rsid w:val="00BC16ED"/>
    <w:rsid w:val="00C25C53"/>
    <w:rsid w:val="00C577A6"/>
    <w:rsid w:val="00C64A77"/>
    <w:rsid w:val="00CB5846"/>
    <w:rsid w:val="00CC0BCC"/>
    <w:rsid w:val="00D44EB0"/>
    <w:rsid w:val="00DD1D23"/>
    <w:rsid w:val="00E37BAC"/>
    <w:rsid w:val="00E8600C"/>
    <w:rsid w:val="00E92D9F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383295B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1457</Words>
  <Characters>8017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4</cp:revision>
  <cp:lastPrinted>2007-06-01T16:07:00Z</cp:lastPrinted>
  <dcterms:created xsi:type="dcterms:W3CDTF">2016-09-16T20:36:00Z</dcterms:created>
  <dcterms:modified xsi:type="dcterms:W3CDTF">2016-09-16T21:55:00Z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