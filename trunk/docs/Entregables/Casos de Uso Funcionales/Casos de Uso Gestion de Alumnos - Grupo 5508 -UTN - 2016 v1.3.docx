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Alumnos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7C772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7C772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7C772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7C7720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7C772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7C7720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F4656E">
            <w:pPr>
              <w:pStyle w:val="Caption"/>
              <w:rPr>
                <w:lang w:val="es-AR"/>
              </w:rPr>
            </w:pPr>
            <w:r w:rsidRPr="007466CE">
              <w:rPr>
                <w:lang w:val="es-AR"/>
              </w:rPr>
              <w:t xml:space="preserve">Creación de </w:t>
            </w:r>
            <w:r w:rsidR="002F6368" w:rsidRPr="007466CE">
              <w:rPr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2B7B9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  <w:r w:rsidR="0091601A" w:rsidRPr="007466CE">
              <w:rPr>
                <w:rFonts w:ascii="Arial" w:hAnsi="Arial" w:cs="Arial"/>
                <w:sz w:val="22"/>
                <w:szCs w:val="22"/>
                <w:lang w:val="es-AR"/>
              </w:rPr>
              <w:t>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Agregar interfaces y identificación</w:t>
            </w:r>
            <w:r w:rsidR="002B7B9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numerada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Cinthia Montañez </w:t>
            </w:r>
          </w:p>
        </w:tc>
      </w:tr>
      <w:tr w:rsidR="006964E7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12/09/2016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1.3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 referencias y notas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73BFE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ins w:id="0" w:author="MONTANIEZ, CINTHIA [AG-Contractor/5000]" w:date="2016-09-30T16:05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30/09/2016</w:t>
              </w:r>
            </w:ins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73BFE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ins w:id="1" w:author="MONTANIEZ, CINTHIA [AG-Contractor/5000]" w:date="2016-09-30T16:05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1.4</w:t>
              </w:r>
            </w:ins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73BF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ins w:id="2" w:author="MONTANIEZ, CINTHIA [AG-Contractor/5000]" w:date="2016-09-30T16:05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Se realizan modificaciones</w:t>
              </w:r>
            </w:ins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73BF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ins w:id="3" w:author="MONTANIEZ, CINTHIA [AG-Contractor/5000]" w:date="2016-09-30T16:05:00Z">
              <w:r>
                <w:rPr>
                  <w:rFonts w:ascii="Arial" w:hAnsi="Arial" w:cs="Arial"/>
                  <w:sz w:val="22"/>
                  <w:szCs w:val="22"/>
                  <w:lang w:val="es-AR"/>
                </w:rPr>
                <w:t>Cinthia Montañez</w:t>
              </w:r>
            </w:ins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7466CE" w:rsidTr="00D517EE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D517E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E73BF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E73BF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usuario administrador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D517E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E73BFE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BB2A58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9F1160" w:rsidRPr="00E73BFE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F44ED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191393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1A76C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366D6F" w:rsidRPr="00191393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6B303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9F1160" w:rsidRPr="00E73BFE" w:rsidTr="00D517EE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6A32C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E73BFE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366D6F" w:rsidRPr="00E73BFE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4105E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E73BF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BB2A58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E73BF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B2A58" w:rsidP="00BB2A58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6B303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D517E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BB2A58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9F1160" w:rsidRPr="007466CE" w:rsidRDefault="009F116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E73BFE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7466CE" w:rsidRDefault="00565BC0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7466CE" w:rsidRDefault="00020B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E73BF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Alumno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5BC0" w:rsidRPr="00E73BF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7466CE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AA1C20" w:rsidRPr="007466CE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565BC0" w:rsidRPr="00E73BF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7466CE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7466CE" w:rsidRDefault="00106B84" w:rsidP="00C615D0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C615D0" w:rsidRDefault="00C615D0" w:rsidP="00C615D0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5BC0" w:rsidRPr="00E73BFE">
        <w:trPr>
          <w:cantSplit/>
        </w:trPr>
        <w:tc>
          <w:tcPr>
            <w:tcW w:w="9221" w:type="dxa"/>
            <w:gridSpan w:val="2"/>
          </w:tcPr>
          <w:p w:rsidR="00565BC0" w:rsidRPr="007466CE" w:rsidRDefault="00AA1C2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565BC0" w:rsidRPr="00191393">
        <w:trPr>
          <w:cantSplit/>
        </w:trPr>
        <w:tc>
          <w:tcPr>
            <w:tcW w:w="9221" w:type="dxa"/>
            <w:gridSpan w:val="2"/>
          </w:tcPr>
          <w:p w:rsidR="00565BC0" w:rsidRPr="007466CE" w:rsidRDefault="006B3036" w:rsidP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de selección de acciones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6B3036" w:rsidRPr="00E73BFE">
        <w:trPr>
          <w:cantSplit/>
        </w:trPr>
        <w:tc>
          <w:tcPr>
            <w:tcW w:w="9221" w:type="dxa"/>
            <w:gridSpan w:val="2"/>
          </w:tcPr>
          <w:p w:rsidR="006B3036" w:rsidRPr="007466CE" w:rsidRDefault="00E56995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crear</w:t>
            </w:r>
            <w:r w:rsidR="006B3036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nuevo usuario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B0F12" w:rsidRPr="00191393" w:rsidTr="00D517E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debe completar 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lo</w:t>
            </w:r>
            <w:r w:rsidR="00DD2F10" w:rsidRPr="007466C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que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3B0F12" w:rsidRPr="00191393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0D63C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muestra las opciones correspondientes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Ver nota 3.</w:t>
            </w:r>
          </w:p>
        </w:tc>
      </w:tr>
      <w:tr w:rsidR="003B0F12" w:rsidRPr="00E73BF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muestra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usuario alumno con los datos cargados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B0F12" w:rsidRPr="00E73BFE">
        <w:trPr>
          <w:cantSplit/>
        </w:trPr>
        <w:tc>
          <w:tcPr>
            <w:tcW w:w="9221" w:type="dxa"/>
            <w:gridSpan w:val="2"/>
          </w:tcPr>
          <w:p w:rsidR="003B0F12" w:rsidRPr="007466CE" w:rsidRDefault="00E56995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F70A4E" w:rsidRPr="00E73BFE">
        <w:trPr>
          <w:cantSplit/>
        </w:trPr>
        <w:tc>
          <w:tcPr>
            <w:tcW w:w="9221" w:type="dxa"/>
            <w:gridSpan w:val="2"/>
          </w:tcPr>
          <w:p w:rsidR="00F70A4E" w:rsidRPr="007466CE" w:rsidRDefault="001943C0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3B0F12" w:rsidRPr="00E73B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615D0" w:rsidRDefault="00E56995" w:rsidP="00C615D0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7466C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</w:t>
            </w:r>
            <w:r w:rsidR="001943C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.</w:t>
            </w:r>
          </w:p>
          <w:p w:rsidR="003B0F12" w:rsidRPr="007466CE" w:rsidRDefault="00E56995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5</w:t>
            </w:r>
            <w:r w:rsidR="00C615D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 xml:space="preserve">.2 </w:t>
            </w: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caso de uso vuelve al punto 6</w:t>
            </w:r>
            <w:r w:rsidR="001943C0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.</w:t>
            </w:r>
          </w:p>
        </w:tc>
      </w:tr>
      <w:tr w:rsidR="00671A3C" w:rsidRPr="00E73BF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C615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</w:t>
            </w:r>
            <w:r w:rsidR="00F44EDA">
              <w:rPr>
                <w:rFonts w:ascii="Arial" w:hAnsi="Arial" w:cs="Arial"/>
                <w:sz w:val="22"/>
                <w:szCs w:val="22"/>
                <w:lang w:val="es-AR" w:eastAsia="en-US"/>
              </w:rPr>
              <w:t>mensaje: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>¿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Esta seguro que desea volver? Si vuelve se perderán los cambios</w:t>
            </w:r>
            <w:r w:rsidR="001943C0"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7466CE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7466CE" w:rsidRDefault="00AA1C20" w:rsidP="00C615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E34704" w:rsidP="003B0F1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3B0F12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68789D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7466CE" w:rsidRDefault="004105E6" w:rsidP="003B0F1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D63C7" w:rsidRPr="00E73BF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1943C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Acciones: Editar, crear, deshabilitar</w:t>
            </w:r>
          </w:p>
        </w:tc>
      </w:tr>
      <w:tr w:rsidR="0068789D" w:rsidRPr="00E73BF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Tipo para los campos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´,’,~)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 ~) 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Mail (Alfanumérico tipo:l xxxx@xxxx.xx)</w:t>
            </w: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a,b,c,g,i–Se ingresan datos que corresponde a otro tipo, el sistema emite un mensaje informando la situación: “El tipo de dato no corresponde”.</w:t>
            </w: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i: Se ingresan datos con mayor longitud, el sistema emite un mensaje informando la situación: “La longitud ingresada supera el máximo”.</w:t>
            </w: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Nº Documento existente.</w:t>
            </w: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(DNI). El sistema emite un mensaje informando la situación. “El documento que intenta ingresar ya pertenece a un usuario”.</w:t>
            </w:r>
          </w:p>
          <w:p w:rsidR="00D517EE" w:rsidRDefault="00D517EE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D517EE" w:rsidRDefault="00D517EE" w:rsidP="00D517EE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 – Se ingresa un de legajo existente.</w:t>
            </w:r>
          </w:p>
          <w:p w:rsidR="00D517EE" w:rsidRPr="007466CE" w:rsidRDefault="00D517EE" w:rsidP="00D517EE">
            <w:pPr>
              <w:pStyle w:val="ContenidodeTabla"/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 pueden existir Docentes con el mismo Nº de legajo El sistema emite un mensaje informando la situación. “El legajo que intenta ingresar ya pertenece a un usuario”.</w:t>
            </w:r>
          </w:p>
        </w:tc>
      </w:tr>
      <w:tr w:rsidR="000D63C7" w:rsidRPr="00E73BF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D63C7" w:rsidRPr="007466CE" w:rsidRDefault="001943C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3:</w:t>
            </w:r>
            <w:r w:rsidR="000D63C7">
              <w:rPr>
                <w:rFonts w:ascii="Arial" w:hAnsi="Arial" w:cs="Arial"/>
                <w:sz w:val="22"/>
                <w:szCs w:val="22"/>
                <w:lang w:val="es-AR"/>
              </w:rPr>
              <w:t xml:space="preserve"> Opciones: exigir el cambio de contraseña</w:t>
            </w:r>
          </w:p>
        </w:tc>
      </w:tr>
      <w:tr w:rsidR="00D517EE" w:rsidRPr="007466C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D517EE" w:rsidRPr="007466CE" w:rsidRDefault="00D517EE" w:rsidP="00D517E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D517EE" w:rsidRPr="00E73BFE">
        <w:trPr>
          <w:cantSplit/>
        </w:trPr>
        <w:tc>
          <w:tcPr>
            <w:tcW w:w="9221" w:type="dxa"/>
            <w:gridSpan w:val="2"/>
          </w:tcPr>
          <w:p w:rsidR="00D517EE" w:rsidRPr="001943C0" w:rsidRDefault="00D517EE" w:rsidP="00D517EE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Los mensajes de la nota 2</w:t>
            </w:r>
            <w:r w:rsidRPr="001943C0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se muestran debajo de los campos correspondientes</w:t>
            </w:r>
          </w:p>
        </w:tc>
      </w:tr>
    </w:tbl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7466CE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7466CE" w:rsidRDefault="00E079E4" w:rsidP="002F6368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7466CE" w:rsidRDefault="00020B7E" w:rsidP="00E079E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Editar información del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7466CE" w:rsidRDefault="00E079E4" w:rsidP="0016610B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E079E4" w:rsidRPr="00E73BF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E079E4" w:rsidRPr="00E73BF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7466CE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7466CE" w:rsidRDefault="00C615D0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125AF" w:rsidRPr="00E73BFE" w:rsidTr="0016610B">
        <w:trPr>
          <w:cantSplit/>
        </w:trPr>
        <w:tc>
          <w:tcPr>
            <w:tcW w:w="9221" w:type="dxa"/>
            <w:gridSpan w:val="2"/>
          </w:tcPr>
          <w:p w:rsidR="00C125AF" w:rsidRPr="007466CE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C125AF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E079E4" w:rsidRPr="00E73BFE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Alumno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B76022" w:rsidRPr="00191393" w:rsidTr="0016610B">
        <w:trPr>
          <w:cantSplit/>
        </w:trPr>
        <w:tc>
          <w:tcPr>
            <w:tcW w:w="9221" w:type="dxa"/>
            <w:gridSpan w:val="2"/>
          </w:tcPr>
          <w:p w:rsidR="00B76022" w:rsidRPr="007466CE" w:rsidRDefault="00C125AF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le presenta un campo de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búsqueda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66497E" w:rsidRPr="00191393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76022">
              <w:rPr>
                <w:rFonts w:ascii="Arial" w:hAnsi="Arial" w:cs="Arial"/>
                <w:sz w:val="22"/>
                <w:szCs w:val="22"/>
                <w:lang w:val="es-AR"/>
              </w:rPr>
              <w:t>- El actor busca por los campos correspondientes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 Ver nota 2.</w:t>
            </w:r>
          </w:p>
        </w:tc>
      </w:tr>
      <w:tr w:rsidR="0066497E" w:rsidRPr="00E73BFE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C125AF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le presenta una lista de posibles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alumnos.</w:t>
            </w:r>
          </w:p>
        </w:tc>
      </w:tr>
      <w:tr w:rsidR="009664D0" w:rsidRPr="00E73BF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el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alumno.</w:t>
            </w:r>
          </w:p>
        </w:tc>
      </w:tr>
      <w:tr w:rsidR="009664D0" w:rsidRPr="00E73BF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E73BFE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E73BF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C125AF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campo </w:t>
            </w:r>
          </w:p>
        </w:tc>
      </w:tr>
      <w:tr w:rsidR="009664D0" w:rsidRPr="00E73BF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E73BF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1943C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11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mensaje de éxito.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usuario se ha modificado con éxito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664D0" w:rsidRPr="00E73BFE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10.1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1943C0">
              <w:rPr>
                <w:rFonts w:ascii="Arial" w:hAnsi="Arial" w:cs="Arial"/>
                <w:sz w:val="22"/>
                <w:szCs w:val="22"/>
                <w:lang w:val="es-AR" w:eastAsia="en-US"/>
              </w:rPr>
              <w:t>“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¿Esta seguro que desea volver? Si vuelve se perderán los cambios</w:t>
            </w:r>
            <w:r w:rsidR="001943C0">
              <w:rPr>
                <w:rFonts w:ascii="Arial" w:hAnsi="Arial" w:cs="Arial"/>
                <w:sz w:val="22"/>
                <w:szCs w:val="22"/>
                <w:lang w:val="es-AR" w:eastAsia="en-US"/>
              </w:rPr>
              <w:t>”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9664D0" w:rsidRPr="007466CE" w:rsidRDefault="00F44EDA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4105E6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Nota 2: Tipo para los campos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´,’,~)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y caracteres especiales (¨, ´,’, ~)  editable – 50 caracteres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1943C0" w:rsidRDefault="001943C0" w:rsidP="001943C0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Mail (Alfanumérico tipo:l xxxx@xxxx.xx)</w:t>
            </w:r>
          </w:p>
          <w:p w:rsidR="009664D0" w:rsidRPr="007466CE" w:rsidRDefault="001943C0" w:rsidP="001943C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Ver nota 3.</w:t>
            </w:r>
          </w:p>
        </w:tc>
      </w:tr>
      <w:tr w:rsidR="009664D0" w:rsidRPr="00E73BF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3: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a,b,c,g,i–Se ingresan datos que corresponde a otro tipo, el sistema emite un mensaje informando la situación: “El tipo de dato no corresponde”.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a, b, i: Se ingresan datos con mayor longitud, el sistema emite un mensaje informando la situación: “La longitud ingresada supera el máximo”.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Nº Documento existente.</w:t>
            </w: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(DNI). El sistema emite un mensaje informando la situación. “El documento que intenta ingresar ya pertenece a un usuario”.</w:t>
            </w:r>
          </w:p>
          <w:p w:rsidR="001943C0" w:rsidRDefault="001943C0" w:rsidP="001943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1943C0" w:rsidRDefault="001943C0" w:rsidP="001943C0">
            <w:pPr>
              <w:pStyle w:val="ContenidodeTabla"/>
              <w:suppressAutoHyphens/>
              <w:jc w:val="left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g – Se ingresa un de legajo existente.</w:t>
            </w:r>
          </w:p>
          <w:p w:rsidR="009664D0" w:rsidRPr="007466CE" w:rsidRDefault="001943C0" w:rsidP="001943C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de legajo El sistema emite un mensaje informando la situación. “El legajo que intenta ingresar ya pertenece a un usuario”.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1943C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1: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CC72EE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Legajo (Numérico – 10 caracteres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–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bligatorio</w:t>
            </w:r>
            <w:r w:rsidR="00CC72EE">
              <w:rPr>
                <w:rFonts w:ascii="Arial" w:hAnsi="Arial" w:cs="Arial"/>
                <w:i/>
                <w:sz w:val="22"/>
                <w:szCs w:val="22"/>
                <w:lang w:val="es-AR"/>
              </w:rPr>
              <w:t>)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1943C0" w:rsidRPr="00E73BFE" w:rsidTr="0016610B">
        <w:trPr>
          <w:cantSplit/>
        </w:trPr>
        <w:tc>
          <w:tcPr>
            <w:tcW w:w="9221" w:type="dxa"/>
            <w:gridSpan w:val="2"/>
          </w:tcPr>
          <w:p w:rsidR="001943C0" w:rsidRPr="001943C0" w:rsidRDefault="001943C0" w:rsidP="001943C0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943C0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Los mensajes de la nota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3</w:t>
            </w:r>
            <w:r w:rsidRPr="001943C0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se muestran debajo de los campos correspondientes</w:t>
            </w:r>
          </w:p>
        </w:tc>
      </w:tr>
    </w:tbl>
    <w:p w:rsidR="00565BC0" w:rsidRPr="007466CE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16610B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552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479"/>
      </w:tblGrid>
      <w:tr w:rsidR="0016610B" w:rsidRPr="007466CE" w:rsidTr="005D4FDC">
        <w:trPr>
          <w:trHeight w:val="390"/>
        </w:trPr>
        <w:tc>
          <w:tcPr>
            <w:tcW w:w="2073" w:type="dxa"/>
            <w:shd w:val="pct10" w:color="auto" w:fill="FFFFFF"/>
          </w:tcPr>
          <w:p w:rsidR="0016610B" w:rsidRPr="007466CE" w:rsidRDefault="0016610B" w:rsidP="00D517E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479" w:type="dxa"/>
          </w:tcPr>
          <w:p w:rsidR="0016610B" w:rsidRPr="007466CE" w:rsidRDefault="002903AB" w:rsidP="00D517E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E73BF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479" w:type="dxa"/>
          </w:tcPr>
          <w:p w:rsidR="0016610B" w:rsidRPr="007466CE" w:rsidRDefault="007466CE" w:rsidP="007466C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para deshabilitar el usuario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479" w:type="dxa"/>
          </w:tcPr>
          <w:p w:rsidR="0016610B" w:rsidRPr="007466CE" w:rsidRDefault="0016610B" w:rsidP="00D517E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="00FE5D31" w:rsidRPr="007466CE">
              <w:rPr>
                <w:rFonts w:ascii="Arial" w:hAnsi="Arial" w:cs="Arial"/>
                <w:sz w:val="22"/>
                <w:szCs w:val="22"/>
                <w:lang w:val="es-AR"/>
              </w:rPr>
              <w:t>dministrador</w:t>
            </w:r>
          </w:p>
        </w:tc>
      </w:tr>
      <w:tr w:rsidR="0016610B" w:rsidRPr="00E73BF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479" w:type="dxa"/>
          </w:tcPr>
          <w:p w:rsidR="0016610B" w:rsidRPr="007466CE" w:rsidRDefault="0016610B" w:rsidP="00D517E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Se debe haber creado el usuario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E70E3B" w:rsidRPr="007466C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E70E3B" w:rsidRPr="007466CE" w:rsidRDefault="00E70E3B" w:rsidP="00D517E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E73BF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479" w:type="dxa"/>
          </w:tcPr>
          <w:p w:rsidR="0016610B" w:rsidRPr="007466C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el cambio de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1943C0"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479" w:type="dxa"/>
          </w:tcPr>
          <w:p w:rsidR="0016610B" w:rsidRPr="007466CE" w:rsidRDefault="0016610B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5D4FDC">
        <w:trPr>
          <w:trHeight w:val="150"/>
        </w:trPr>
        <w:tc>
          <w:tcPr>
            <w:tcW w:w="2073" w:type="dxa"/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479" w:type="dxa"/>
          </w:tcPr>
          <w:p w:rsidR="0016610B" w:rsidRPr="007466CE" w:rsidRDefault="009664D0" w:rsidP="00D517E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7466CE" w:rsidRDefault="0016610B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33E0F" w:rsidRPr="00E73BFE" w:rsidTr="001943C0">
        <w:trPr>
          <w:cantSplit/>
        </w:trPr>
        <w:tc>
          <w:tcPr>
            <w:tcW w:w="9552" w:type="dxa"/>
            <w:gridSpan w:val="2"/>
          </w:tcPr>
          <w:p w:rsidR="00933E0F" w:rsidRPr="007466CE" w:rsidRDefault="00E90F8A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selecciona al</w:t>
            </w:r>
            <w:r w:rsidR="00933E0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02438" w:rsidRPr="00E73BFE" w:rsidTr="001943C0">
        <w:trPr>
          <w:cantSplit/>
        </w:trPr>
        <w:tc>
          <w:tcPr>
            <w:tcW w:w="9552" w:type="dxa"/>
            <w:gridSpan w:val="2"/>
          </w:tcPr>
          <w:p w:rsidR="00102438" w:rsidRPr="007466CE" w:rsidRDefault="00102438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presenta un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a lista de alumnos y un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 xml:space="preserve"> campo de búsqueda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191393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busca por los campos correspondientes por coincidencia aproximada.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9664D0" w:rsidRPr="00E73BF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le presenta una lista de posibles usuarios.</w:t>
            </w:r>
          </w:p>
        </w:tc>
      </w:tr>
      <w:tr w:rsidR="009664D0" w:rsidRPr="00E73BF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alumno.</w:t>
            </w:r>
          </w:p>
        </w:tc>
      </w:tr>
      <w:tr w:rsidR="009664D0" w:rsidRPr="00E73BF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491FB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op</w:t>
            </w:r>
            <w:r w:rsidR="00355E05">
              <w:rPr>
                <w:rFonts w:ascii="Arial" w:hAnsi="Arial" w:cs="Arial"/>
                <w:sz w:val="22"/>
                <w:szCs w:val="22"/>
                <w:lang w:val="es-AR"/>
              </w:rPr>
              <w:t>ció</w:t>
            </w:r>
            <w:r w:rsidR="00491FB0">
              <w:rPr>
                <w:rFonts w:ascii="Arial" w:hAnsi="Arial" w:cs="Arial"/>
                <w:sz w:val="22"/>
                <w:szCs w:val="22"/>
                <w:lang w:val="es-AR"/>
              </w:rPr>
              <w:t>n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alumno.</w:t>
            </w:r>
          </w:p>
        </w:tc>
      </w:tr>
      <w:tr w:rsidR="009664D0" w:rsidRPr="00E73BF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una pantalla de </w:t>
            </w:r>
            <w:r w:rsidR="001943C0" w:rsidRPr="007466CE">
              <w:rPr>
                <w:rFonts w:ascii="Arial" w:hAnsi="Arial" w:cs="Arial"/>
                <w:sz w:val="22"/>
                <w:szCs w:val="22"/>
                <w:lang w:val="es-AR"/>
              </w:rPr>
              <w:t>confirmación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DB035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selecciona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E73BF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A5526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A5526F">
              <w:rPr>
                <w:rFonts w:ascii="Arial" w:hAnsi="Arial" w:cs="Arial"/>
                <w:sz w:val="22"/>
                <w:szCs w:val="22"/>
                <w:lang w:val="es-AR"/>
              </w:rPr>
              <w:t>muestra al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usuario como deshabilitado.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4C242E" w:rsidRPr="00E73BFE" w:rsidTr="001943C0">
        <w:trPr>
          <w:cantSplit/>
        </w:trPr>
        <w:tc>
          <w:tcPr>
            <w:tcW w:w="9552" w:type="dxa"/>
            <w:gridSpan w:val="2"/>
            <w:shd w:val="clear" w:color="000000" w:fill="auto"/>
          </w:tcPr>
          <w:p w:rsidR="004C242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6.1 El actor marca la opción para habilitar el usuario 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alumno.</w:t>
            </w:r>
          </w:p>
          <w:p w:rsidR="004C242E" w:rsidRPr="007466CE" w:rsidRDefault="004C242E" w:rsidP="004C24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6.2 Vuelve al punto 7 del curso normal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E73BFE" w:rsidTr="001943C0">
        <w:trPr>
          <w:cantSplit/>
        </w:trPr>
        <w:tc>
          <w:tcPr>
            <w:tcW w:w="9552" w:type="dxa"/>
            <w:gridSpan w:val="2"/>
            <w:shd w:val="clear" w:color="000000" w:fill="auto"/>
          </w:tcPr>
          <w:p w:rsidR="009664D0" w:rsidRPr="007466CE" w:rsidRDefault="009664D0" w:rsidP="009664D0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selecciona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cancelar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:rsidR="009664D0" w:rsidRPr="009E5D62" w:rsidRDefault="009E5D62" w:rsidP="009E5D62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  <w:r w:rsidR="001943C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9664D0" w:rsidRPr="007466CE" w:rsidRDefault="004105E6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shd w:val="clear" w:color="000000" w:fill="FFFFFF"/>
          </w:tcPr>
          <w:p w:rsidR="009664D0" w:rsidRDefault="001943C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1: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Legajo (Numérico – 10 caracteres </w:t>
            </w:r>
            <w:r w:rsidR="00E90F8A">
              <w:rPr>
                <w:rFonts w:ascii="Arial" w:hAnsi="Arial" w:cs="Arial"/>
                <w:i/>
                <w:sz w:val="22"/>
                <w:szCs w:val="22"/>
                <w:lang w:val="es-AR"/>
              </w:rPr>
              <w:t>–</w:t>
            </w: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</w:t>
            </w:r>
            <w:ins w:id="4" w:author="MONTANIEZ, CINTHIA [AG-Contractor/5000]" w:date="2016-09-30T16:17:00Z">
              <w:r w:rsidR="007C7720">
                <w:rPr>
                  <w:rFonts w:ascii="Arial" w:hAnsi="Arial" w:cs="Arial"/>
                  <w:i/>
                  <w:sz w:val="22"/>
                  <w:szCs w:val="22"/>
                  <w:lang w:val="es-AR"/>
                </w:rPr>
                <w:t>o</w:t>
              </w:r>
            </w:ins>
            <w:bookmarkStart w:id="5" w:name="_GoBack"/>
            <w:bookmarkEnd w:id="5"/>
            <w:del w:id="6" w:author="MONTANIEZ, CINTHIA [AG-Contractor/5000]" w:date="2016-09-30T16:17:00Z">
              <w:r w:rsidRPr="009664D0" w:rsidDel="007C7720">
                <w:rPr>
                  <w:rFonts w:ascii="Arial" w:hAnsi="Arial" w:cs="Arial"/>
                  <w:i/>
                  <w:sz w:val="22"/>
                  <w:szCs w:val="22"/>
                  <w:lang w:val="es-AR"/>
                </w:rPr>
                <w:delText>O</w:delText>
              </w:r>
            </w:del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>bligatorio</w:t>
            </w:r>
            <w:ins w:id="7" w:author="MONTANIEZ, CINTHIA [AG-Contractor/5000]" w:date="2016-09-30T16:17:00Z">
              <w:r w:rsidR="007C7720">
                <w:rPr>
                  <w:rFonts w:ascii="Arial" w:hAnsi="Arial" w:cs="Arial"/>
                  <w:i/>
                  <w:sz w:val="22"/>
                  <w:szCs w:val="22"/>
                  <w:lang w:val="es-AR"/>
                </w:rPr>
                <w:t>)</w:t>
              </w:r>
            </w:ins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7466CE" w:rsidTr="001943C0">
        <w:trPr>
          <w:cantSplit/>
        </w:trPr>
        <w:tc>
          <w:tcPr>
            <w:tcW w:w="9552" w:type="dxa"/>
            <w:gridSpan w:val="2"/>
          </w:tcPr>
          <w:p w:rsidR="009664D0" w:rsidRPr="007466CE" w:rsidRDefault="009664D0" w:rsidP="009664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7466CE" w:rsidRPr="006C362E" w:rsidRDefault="00324D64" w:rsidP="004105E6">
      <w:pPr>
        <w:pStyle w:val="CommentText"/>
        <w:rPr>
          <w:lang w:val="es-AR"/>
        </w:rPr>
      </w:pPr>
      <w:r>
        <w:rPr>
          <w:lang w:val="es-AR"/>
        </w:rPr>
        <w:tab/>
      </w:r>
    </w:p>
    <w:sectPr w:rsidR="007466CE" w:rsidRPr="006C362E" w:rsidSect="001943C0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14" w:rsidRDefault="00FC1E14">
      <w:r>
        <w:separator/>
      </w:r>
    </w:p>
  </w:endnote>
  <w:endnote w:type="continuationSeparator" w:id="0">
    <w:p w:rsidR="00FC1E14" w:rsidRDefault="00FC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720" w:rsidRDefault="007C7720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C022C">
      <w:rPr>
        <w:noProof/>
      </w:rPr>
      <w:t>7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5C022C">
      <w:rPr>
        <w:noProof/>
      </w:rPr>
      <w:t>8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30/09/2016</w:t>
    </w:r>
    <w:r>
      <w:fldChar w:fldCharType="end"/>
    </w:r>
  </w:p>
  <w:p w:rsidR="007C7720" w:rsidRDefault="007C7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14" w:rsidRDefault="00FC1E14">
      <w:r>
        <w:separator/>
      </w:r>
    </w:p>
  </w:footnote>
  <w:footnote w:type="continuationSeparator" w:id="0">
    <w:p w:rsidR="00FC1E14" w:rsidRDefault="00FC1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7C7720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7C7720" w:rsidRPr="007466CE" w:rsidRDefault="007C7720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45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7C7720" w:rsidRPr="007466CE" w:rsidRDefault="007C7720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7C7720" w:rsidRPr="007466CE" w:rsidRDefault="007C7720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6.75pt;height:59.35pt;visibility:visible;mso-wrap-style:square">
                <v:imagedata r:id="rId2" o:title=""/>
              </v:shape>
            </w:pict>
          </w:r>
        </w:p>
      </w:tc>
    </w:tr>
    <w:tr w:rsidR="007C7720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7C7720" w:rsidRPr="007466CE" w:rsidRDefault="007C7720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7C7720" w:rsidRPr="007466CE" w:rsidRDefault="007C7720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7C7720" w:rsidRPr="007466CE" w:rsidRDefault="007C7720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7C7720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7C7720" w:rsidRPr="007466CE" w:rsidRDefault="007C7720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7C7720" w:rsidRPr="007466CE" w:rsidRDefault="007C7720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1.1</w:t>
          </w:r>
        </w:p>
      </w:tc>
      <w:tc>
        <w:tcPr>
          <w:tcW w:w="3447" w:type="dxa"/>
          <w:vAlign w:val="bottom"/>
        </w:tcPr>
        <w:p w:rsidR="007C7720" w:rsidRPr="007466CE" w:rsidRDefault="007C7720" w:rsidP="00E8600C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12/08/2016</w:t>
          </w:r>
        </w:p>
      </w:tc>
      <w:tc>
        <w:tcPr>
          <w:tcW w:w="1904" w:type="dxa"/>
          <w:vMerge/>
          <w:vAlign w:val="center"/>
        </w:tcPr>
        <w:p w:rsidR="007C7720" w:rsidRPr="007466CE" w:rsidRDefault="007C7720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7C7720" w:rsidRPr="007466CE" w:rsidRDefault="007C7720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5406C48"/>
    <w:multiLevelType w:val="multilevel"/>
    <w:tmpl w:val="8772C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DC1EE0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7344"/>
    <w:multiLevelType w:val="multilevel"/>
    <w:tmpl w:val="6C4866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86B94"/>
    <w:multiLevelType w:val="multilevel"/>
    <w:tmpl w:val="BB4616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483675"/>
    <w:multiLevelType w:val="multilevel"/>
    <w:tmpl w:val="A600D6F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94B4A"/>
    <w:multiLevelType w:val="hybridMultilevel"/>
    <w:tmpl w:val="91864A40"/>
    <w:lvl w:ilvl="0" w:tplc="F2E6F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2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7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44"/>
  </w:num>
  <w:num w:numId="4">
    <w:abstractNumId w:val="45"/>
  </w:num>
  <w:num w:numId="5">
    <w:abstractNumId w:val="0"/>
  </w:num>
  <w:num w:numId="6">
    <w:abstractNumId w:val="47"/>
  </w:num>
  <w:num w:numId="7">
    <w:abstractNumId w:val="28"/>
  </w:num>
  <w:num w:numId="8">
    <w:abstractNumId w:val="20"/>
  </w:num>
  <w:num w:numId="9">
    <w:abstractNumId w:val="35"/>
  </w:num>
  <w:num w:numId="10">
    <w:abstractNumId w:val="23"/>
  </w:num>
  <w:num w:numId="11">
    <w:abstractNumId w:val="5"/>
  </w:num>
  <w:num w:numId="12">
    <w:abstractNumId w:val="42"/>
  </w:num>
  <w:num w:numId="13">
    <w:abstractNumId w:val="22"/>
  </w:num>
  <w:num w:numId="14">
    <w:abstractNumId w:val="6"/>
  </w:num>
  <w:num w:numId="15">
    <w:abstractNumId w:val="33"/>
  </w:num>
  <w:num w:numId="16">
    <w:abstractNumId w:val="4"/>
  </w:num>
  <w:num w:numId="17">
    <w:abstractNumId w:val="1"/>
  </w:num>
  <w:num w:numId="18">
    <w:abstractNumId w:val="2"/>
  </w:num>
  <w:num w:numId="19">
    <w:abstractNumId w:val="39"/>
  </w:num>
  <w:num w:numId="20">
    <w:abstractNumId w:val="9"/>
  </w:num>
  <w:num w:numId="21">
    <w:abstractNumId w:val="32"/>
  </w:num>
  <w:num w:numId="22">
    <w:abstractNumId w:val="7"/>
  </w:num>
  <w:num w:numId="23">
    <w:abstractNumId w:val="38"/>
  </w:num>
  <w:num w:numId="24">
    <w:abstractNumId w:val="21"/>
  </w:num>
  <w:num w:numId="25">
    <w:abstractNumId w:val="46"/>
  </w:num>
  <w:num w:numId="26">
    <w:abstractNumId w:val="25"/>
  </w:num>
  <w:num w:numId="27">
    <w:abstractNumId w:val="11"/>
  </w:num>
  <w:num w:numId="28">
    <w:abstractNumId w:val="19"/>
  </w:num>
  <w:num w:numId="29">
    <w:abstractNumId w:val="17"/>
  </w:num>
  <w:num w:numId="30">
    <w:abstractNumId w:val="40"/>
  </w:num>
  <w:num w:numId="31">
    <w:abstractNumId w:val="30"/>
  </w:num>
  <w:num w:numId="32">
    <w:abstractNumId w:val="15"/>
  </w:num>
  <w:num w:numId="33">
    <w:abstractNumId w:val="13"/>
  </w:num>
  <w:num w:numId="34">
    <w:abstractNumId w:val="14"/>
  </w:num>
  <w:num w:numId="35">
    <w:abstractNumId w:val="3"/>
  </w:num>
  <w:num w:numId="36">
    <w:abstractNumId w:val="18"/>
  </w:num>
  <w:num w:numId="37">
    <w:abstractNumId w:val="48"/>
  </w:num>
  <w:num w:numId="38">
    <w:abstractNumId w:val="43"/>
  </w:num>
  <w:num w:numId="39">
    <w:abstractNumId w:val="37"/>
  </w:num>
  <w:num w:numId="40">
    <w:abstractNumId w:val="41"/>
  </w:num>
  <w:num w:numId="41">
    <w:abstractNumId w:val="31"/>
  </w:num>
  <w:num w:numId="42">
    <w:abstractNumId w:val="8"/>
  </w:num>
  <w:num w:numId="43">
    <w:abstractNumId w:val="24"/>
  </w:num>
  <w:num w:numId="44">
    <w:abstractNumId w:val="36"/>
  </w:num>
  <w:num w:numId="45">
    <w:abstractNumId w:val="10"/>
  </w:num>
  <w:num w:numId="46">
    <w:abstractNumId w:val="16"/>
  </w:num>
  <w:num w:numId="47">
    <w:abstractNumId w:val="27"/>
  </w:num>
  <w:num w:numId="48">
    <w:abstractNumId w:val="26"/>
  </w:num>
  <w:num w:numId="49">
    <w:abstractNumId w:val="29"/>
  </w:num>
  <w:num w:numId="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TANIEZ, CINTHIA [AG-Contractor/5000]">
    <w15:presenceInfo w15:providerId="AD" w15:userId="S-1-5-21-832845451-1414544425-794563710-114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C76BB"/>
    <w:rsid w:val="000D63C7"/>
    <w:rsid w:val="00102438"/>
    <w:rsid w:val="00106B84"/>
    <w:rsid w:val="00120AE1"/>
    <w:rsid w:val="00122F87"/>
    <w:rsid w:val="00156A70"/>
    <w:rsid w:val="0016610B"/>
    <w:rsid w:val="00191393"/>
    <w:rsid w:val="001943C0"/>
    <w:rsid w:val="001A59A0"/>
    <w:rsid w:val="001A76C6"/>
    <w:rsid w:val="001B56CF"/>
    <w:rsid w:val="001C7E5D"/>
    <w:rsid w:val="001E4EC3"/>
    <w:rsid w:val="00211101"/>
    <w:rsid w:val="0024378E"/>
    <w:rsid w:val="002512EA"/>
    <w:rsid w:val="00271CF1"/>
    <w:rsid w:val="002903AB"/>
    <w:rsid w:val="002A3BDD"/>
    <w:rsid w:val="002B1A46"/>
    <w:rsid w:val="002B43FD"/>
    <w:rsid w:val="002B7B91"/>
    <w:rsid w:val="002C091E"/>
    <w:rsid w:val="002F6368"/>
    <w:rsid w:val="00324D64"/>
    <w:rsid w:val="00355E05"/>
    <w:rsid w:val="00366D6F"/>
    <w:rsid w:val="003A7DA2"/>
    <w:rsid w:val="003B0F12"/>
    <w:rsid w:val="00404E34"/>
    <w:rsid w:val="004105E6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46F33"/>
    <w:rsid w:val="00565BC0"/>
    <w:rsid w:val="0057646B"/>
    <w:rsid w:val="005927E9"/>
    <w:rsid w:val="005C022C"/>
    <w:rsid w:val="005D4FDC"/>
    <w:rsid w:val="005D60DB"/>
    <w:rsid w:val="0060076F"/>
    <w:rsid w:val="00632752"/>
    <w:rsid w:val="00647BAD"/>
    <w:rsid w:val="00654F97"/>
    <w:rsid w:val="0066497E"/>
    <w:rsid w:val="00671A3C"/>
    <w:rsid w:val="0068789D"/>
    <w:rsid w:val="006964E7"/>
    <w:rsid w:val="006A32CA"/>
    <w:rsid w:val="006B3036"/>
    <w:rsid w:val="006C1535"/>
    <w:rsid w:val="006C362E"/>
    <w:rsid w:val="006E4FC4"/>
    <w:rsid w:val="006E56CF"/>
    <w:rsid w:val="006E61FD"/>
    <w:rsid w:val="006F5052"/>
    <w:rsid w:val="007466CE"/>
    <w:rsid w:val="00753FDB"/>
    <w:rsid w:val="00760C13"/>
    <w:rsid w:val="00770340"/>
    <w:rsid w:val="00783082"/>
    <w:rsid w:val="007C7720"/>
    <w:rsid w:val="007F0F40"/>
    <w:rsid w:val="00837A16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64D0"/>
    <w:rsid w:val="0096788F"/>
    <w:rsid w:val="00973662"/>
    <w:rsid w:val="009966F7"/>
    <w:rsid w:val="009C5AD0"/>
    <w:rsid w:val="009E5D62"/>
    <w:rsid w:val="009F0AF3"/>
    <w:rsid w:val="009F1160"/>
    <w:rsid w:val="00A01AFB"/>
    <w:rsid w:val="00A5526F"/>
    <w:rsid w:val="00A7048E"/>
    <w:rsid w:val="00AA1C20"/>
    <w:rsid w:val="00AE5172"/>
    <w:rsid w:val="00AE6D52"/>
    <w:rsid w:val="00AF1CB1"/>
    <w:rsid w:val="00B76022"/>
    <w:rsid w:val="00B826FD"/>
    <w:rsid w:val="00B9589F"/>
    <w:rsid w:val="00BA6892"/>
    <w:rsid w:val="00BB2A58"/>
    <w:rsid w:val="00BB5323"/>
    <w:rsid w:val="00BB7F3E"/>
    <w:rsid w:val="00BC16ED"/>
    <w:rsid w:val="00BC36EF"/>
    <w:rsid w:val="00BC39DC"/>
    <w:rsid w:val="00BF292A"/>
    <w:rsid w:val="00C125AF"/>
    <w:rsid w:val="00C14DD9"/>
    <w:rsid w:val="00C25C53"/>
    <w:rsid w:val="00C45309"/>
    <w:rsid w:val="00C615D0"/>
    <w:rsid w:val="00C8192A"/>
    <w:rsid w:val="00CC0BCC"/>
    <w:rsid w:val="00CC72EE"/>
    <w:rsid w:val="00CC7C8F"/>
    <w:rsid w:val="00CD34A7"/>
    <w:rsid w:val="00D450B1"/>
    <w:rsid w:val="00D517EE"/>
    <w:rsid w:val="00D56043"/>
    <w:rsid w:val="00DB035E"/>
    <w:rsid w:val="00DD1D23"/>
    <w:rsid w:val="00DD2F10"/>
    <w:rsid w:val="00E079E4"/>
    <w:rsid w:val="00E3414B"/>
    <w:rsid w:val="00E34704"/>
    <w:rsid w:val="00E37BAC"/>
    <w:rsid w:val="00E56995"/>
    <w:rsid w:val="00E70E3B"/>
    <w:rsid w:val="00E73BFE"/>
    <w:rsid w:val="00E8600C"/>
    <w:rsid w:val="00E86755"/>
    <w:rsid w:val="00E90F8A"/>
    <w:rsid w:val="00E92D9F"/>
    <w:rsid w:val="00E96181"/>
    <w:rsid w:val="00EF3F12"/>
    <w:rsid w:val="00F144CE"/>
    <w:rsid w:val="00F21DF3"/>
    <w:rsid w:val="00F36C01"/>
    <w:rsid w:val="00F44EDA"/>
    <w:rsid w:val="00F45892"/>
    <w:rsid w:val="00F4656E"/>
    <w:rsid w:val="00F5324A"/>
    <w:rsid w:val="00F70A4E"/>
    <w:rsid w:val="00FC1E14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A11FF57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  <w:style w:type="paragraph" w:styleId="Revision">
    <w:name w:val="Revision"/>
    <w:hidden/>
    <w:uiPriority w:val="99"/>
    <w:semiHidden/>
    <w:rsid w:val="00E73BFE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12184</TotalTime>
  <Pages>1</Pages>
  <Words>1598</Words>
  <Characters>8792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13</cp:revision>
  <cp:lastPrinted>2007-06-01T16:07:00Z</cp:lastPrinted>
  <dcterms:created xsi:type="dcterms:W3CDTF">2016-09-16T20:36:00Z</dcterms:created>
  <dcterms:modified xsi:type="dcterms:W3CDTF">2016-10-03T13:14:00Z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